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434A1" w:rsidRDefault="006434A1">
      <w:pPr>
        <w:pBdr>
          <w:top w:val="nil"/>
          <w:left w:val="nil"/>
          <w:bottom w:val="nil"/>
          <w:right w:val="nil"/>
          <w:between w:val="nil"/>
        </w:pBdr>
        <w:tabs>
          <w:tab w:val="center" w:pos="4680"/>
          <w:tab w:val="right" w:pos="9360"/>
        </w:tabs>
        <w:spacing w:line="276" w:lineRule="auto"/>
        <w:rPr>
          <w:b/>
          <w:color w:val="000000"/>
          <w:sz w:val="28"/>
          <w:szCs w:val="28"/>
        </w:rPr>
      </w:pPr>
    </w:p>
    <w:p w14:paraId="00000002" w14:textId="3923AB3B" w:rsidR="006434A1" w:rsidRDefault="006D1793">
      <w:pPr>
        <w:pBdr>
          <w:top w:val="nil"/>
          <w:left w:val="nil"/>
          <w:bottom w:val="nil"/>
          <w:right w:val="nil"/>
          <w:between w:val="nil"/>
        </w:pBdr>
        <w:tabs>
          <w:tab w:val="center" w:pos="4680"/>
          <w:tab w:val="right" w:pos="9360"/>
        </w:tabs>
        <w:spacing w:line="276" w:lineRule="auto"/>
        <w:jc w:val="center"/>
        <w:rPr>
          <w:b/>
          <w:color w:val="000000"/>
          <w:sz w:val="28"/>
          <w:szCs w:val="28"/>
        </w:rPr>
      </w:pPr>
      <w:bookmarkStart w:id="0" w:name="_GoBack"/>
      <w:bookmarkEnd w:id="0"/>
      <w:r>
        <w:rPr>
          <w:b/>
          <w:color w:val="000000"/>
          <w:sz w:val="28"/>
          <w:szCs w:val="28"/>
        </w:rPr>
        <w:t>Sam</w:t>
      </w:r>
      <w:r>
        <w:rPr>
          <w:b/>
          <w:color w:val="000000"/>
          <w:sz w:val="28"/>
          <w:szCs w:val="28"/>
        </w:rPr>
        <w:t xml:space="preserve"> </w:t>
      </w:r>
      <w:r w:rsidR="00CA67A8">
        <w:rPr>
          <w:b/>
          <w:color w:val="000000"/>
          <w:sz w:val="28"/>
          <w:szCs w:val="28"/>
        </w:rPr>
        <w:t>Adams</w:t>
      </w:r>
    </w:p>
    <w:p w14:paraId="00000003" w14:textId="77777777" w:rsidR="006434A1" w:rsidRDefault="00CA67A8">
      <w:pPr>
        <w:pBdr>
          <w:top w:val="nil"/>
          <w:left w:val="nil"/>
          <w:bottom w:val="nil"/>
          <w:right w:val="nil"/>
          <w:between w:val="nil"/>
        </w:pBdr>
        <w:tabs>
          <w:tab w:val="center" w:pos="4680"/>
          <w:tab w:val="right" w:pos="9360"/>
        </w:tabs>
        <w:spacing w:line="276" w:lineRule="auto"/>
        <w:jc w:val="center"/>
        <w:rPr>
          <w:b/>
          <w:color w:val="000000"/>
          <w:sz w:val="28"/>
          <w:szCs w:val="28"/>
        </w:rPr>
      </w:pPr>
      <w:r>
        <w:rPr>
          <w:b/>
          <w:color w:val="000000"/>
          <w:sz w:val="28"/>
          <w:szCs w:val="28"/>
        </w:rPr>
        <w:t>Licensed Professional Counseling-Associate (LPC-A)</w:t>
      </w:r>
    </w:p>
    <w:p w14:paraId="00000004" w14:textId="411CF72A" w:rsidR="006434A1" w:rsidRDefault="00CA67A8">
      <w:pPr>
        <w:pBdr>
          <w:top w:val="nil"/>
          <w:left w:val="nil"/>
          <w:bottom w:val="single" w:sz="4" w:space="1" w:color="000000"/>
          <w:right w:val="nil"/>
          <w:between w:val="nil"/>
        </w:pBdr>
        <w:tabs>
          <w:tab w:val="center" w:pos="4680"/>
          <w:tab w:val="right" w:pos="9360"/>
        </w:tabs>
        <w:spacing w:line="276" w:lineRule="auto"/>
        <w:jc w:val="center"/>
        <w:rPr>
          <w:color w:val="000000"/>
          <w:sz w:val="22"/>
          <w:szCs w:val="22"/>
        </w:rPr>
      </w:pPr>
      <w:r>
        <w:rPr>
          <w:color w:val="000000"/>
          <w:sz w:val="22"/>
          <w:szCs w:val="22"/>
        </w:rPr>
        <w:t>Lewisville, TX 75067</w:t>
      </w:r>
      <w:sdt>
        <w:sdtPr>
          <w:tag w:val="goog_rdk_0"/>
          <w:id w:val="343136169"/>
        </w:sdtPr>
        <w:sdtEndPr/>
        <w:sdtContent>
          <w:ins w:id="1" w:author="Anthony V" w:date="2021-03-01T16:37:00Z">
            <w:r>
              <w:rPr>
                <w:color w:val="000000"/>
                <w:sz w:val="22"/>
                <w:szCs w:val="22"/>
              </w:rPr>
              <w:t xml:space="preserve"> </w:t>
            </w:r>
          </w:ins>
        </w:sdtContent>
      </w:sdt>
      <w:r>
        <w:rPr>
          <w:color w:val="000000"/>
          <w:sz w:val="22"/>
          <w:szCs w:val="22"/>
        </w:rPr>
        <w:t>| (817) 614-</w:t>
      </w:r>
      <w:r w:rsidR="006D1793">
        <w:rPr>
          <w:color w:val="000000"/>
          <w:sz w:val="22"/>
          <w:szCs w:val="22"/>
        </w:rPr>
        <w:t>5555</w:t>
      </w:r>
      <w:r>
        <w:rPr>
          <w:color w:val="000000"/>
          <w:sz w:val="22"/>
          <w:szCs w:val="22"/>
        </w:rPr>
        <w:t xml:space="preserve"> | </w:t>
      </w:r>
      <w:r w:rsidR="006D1793">
        <w:rPr>
          <w:color w:val="000000"/>
          <w:sz w:val="22"/>
          <w:szCs w:val="22"/>
        </w:rPr>
        <w:t>sa</w:t>
      </w:r>
      <w:r>
        <w:rPr>
          <w:color w:val="000000"/>
          <w:sz w:val="22"/>
          <w:szCs w:val="22"/>
        </w:rPr>
        <w:t>m</w:t>
      </w:r>
      <w:r w:rsidR="006D1793">
        <w:rPr>
          <w:color w:val="000000"/>
          <w:sz w:val="22"/>
          <w:szCs w:val="22"/>
        </w:rPr>
        <w:t>ple.email</w:t>
      </w:r>
      <w:r>
        <w:rPr>
          <w:color w:val="000000"/>
          <w:sz w:val="22"/>
          <w:szCs w:val="22"/>
        </w:rPr>
        <w:t>@gmail.com</w:t>
      </w:r>
    </w:p>
    <w:p w14:paraId="00000005" w14:textId="77777777" w:rsidR="006434A1" w:rsidRDefault="00CA67A8">
      <w:pPr>
        <w:pBdr>
          <w:top w:val="nil"/>
          <w:left w:val="nil"/>
          <w:bottom w:val="nil"/>
          <w:right w:val="nil"/>
          <w:between w:val="nil"/>
        </w:pBdr>
        <w:tabs>
          <w:tab w:val="right" w:pos="9360"/>
        </w:tabs>
        <w:spacing w:line="276" w:lineRule="auto"/>
        <w:rPr>
          <w:color w:val="000000"/>
          <w:sz w:val="22"/>
          <w:szCs w:val="22"/>
        </w:rPr>
      </w:pPr>
      <w:commentRangeStart w:id="2"/>
      <w:r>
        <w:rPr>
          <w:b/>
          <w:color w:val="000000"/>
          <w:sz w:val="22"/>
          <w:szCs w:val="22"/>
        </w:rPr>
        <w:t>EDUCATION</w:t>
      </w:r>
      <w:commentRangeEnd w:id="2"/>
      <w:r w:rsidR="00F47E3A">
        <w:rPr>
          <w:rStyle w:val="CommentReference"/>
        </w:rPr>
        <w:commentReference w:id="2"/>
      </w:r>
      <w:r>
        <w:rPr>
          <w:b/>
          <w:color w:val="000000"/>
          <w:sz w:val="22"/>
          <w:szCs w:val="22"/>
        </w:rPr>
        <w:tab/>
      </w:r>
    </w:p>
    <w:p w14:paraId="00000006" w14:textId="77777777" w:rsidR="006434A1" w:rsidRDefault="00CA67A8" w:rsidP="00CA67A8">
      <w:pPr>
        <w:pBdr>
          <w:top w:val="nil"/>
          <w:left w:val="nil"/>
          <w:bottom w:val="nil"/>
          <w:right w:val="nil"/>
          <w:between w:val="nil"/>
        </w:pBdr>
        <w:tabs>
          <w:tab w:val="right" w:pos="9270"/>
        </w:tabs>
        <w:rPr>
          <w:color w:val="000000"/>
          <w:sz w:val="22"/>
          <w:szCs w:val="22"/>
        </w:rPr>
      </w:pPr>
      <w:commentRangeStart w:id="3"/>
      <w:r>
        <w:rPr>
          <w:b/>
          <w:color w:val="000000"/>
          <w:sz w:val="22"/>
          <w:szCs w:val="22"/>
        </w:rPr>
        <w:t>Master of Science in Counseling</w:t>
      </w:r>
      <w:r>
        <w:rPr>
          <w:color w:val="000000"/>
          <w:sz w:val="22"/>
          <w:szCs w:val="22"/>
        </w:rPr>
        <w:t>,</w:t>
      </w:r>
      <w:r>
        <w:rPr>
          <w:b/>
          <w:color w:val="000000"/>
          <w:sz w:val="22"/>
          <w:szCs w:val="22"/>
        </w:rPr>
        <w:t xml:space="preserve"> Clinical Mental Health Counseling</w:t>
      </w:r>
      <w:r>
        <w:rPr>
          <w:color w:val="000000"/>
          <w:sz w:val="22"/>
          <w:szCs w:val="22"/>
        </w:rPr>
        <w:t xml:space="preserve">, Adult Track                                   </w:t>
      </w:r>
      <w:commentRangeEnd w:id="3"/>
      <w:r w:rsidR="00D00B42">
        <w:rPr>
          <w:rStyle w:val="CommentReference"/>
        </w:rPr>
        <w:commentReference w:id="3"/>
      </w:r>
      <w:sdt>
        <w:sdtPr>
          <w:tag w:val="goog_rdk_1"/>
          <w:id w:val="-562557006"/>
        </w:sdtPr>
        <w:sdtEndPr/>
        <w:sdtContent>
          <w:ins w:id="4" w:author="Anthony V" w:date="2021-03-01T16:30:00Z">
            <w:r>
              <w:rPr>
                <w:color w:val="000000"/>
                <w:sz w:val="22"/>
                <w:szCs w:val="22"/>
              </w:rPr>
              <w:br/>
            </w:r>
          </w:ins>
        </w:sdtContent>
      </w:sdt>
      <w:sdt>
        <w:sdtPr>
          <w:tag w:val="goog_rdk_2"/>
          <w:id w:val="1896074859"/>
        </w:sdtPr>
        <w:sdtEndPr/>
        <w:sdtContent>
          <w:del w:id="5" w:author="Anthony V" w:date="2021-03-01T16:30:00Z">
            <w:r>
              <w:rPr>
                <w:color w:val="000000"/>
                <w:sz w:val="22"/>
                <w:szCs w:val="22"/>
              </w:rPr>
              <w:delText xml:space="preserve">December  2020    </w:delText>
            </w:r>
          </w:del>
        </w:sdtContent>
      </w:sdt>
      <w:r>
        <w:rPr>
          <w:color w:val="000000"/>
          <w:sz w:val="22"/>
          <w:szCs w:val="22"/>
        </w:rPr>
        <w:t xml:space="preserve">                              </w:t>
      </w:r>
    </w:p>
    <w:sdt>
      <w:sdtPr>
        <w:tag w:val="goog_rdk_5"/>
        <w:id w:val="634604527"/>
      </w:sdtPr>
      <w:sdtEndPr/>
      <w:sdtContent>
        <w:p w14:paraId="00000007" w14:textId="77777777" w:rsidR="006434A1" w:rsidRDefault="00CA67A8" w:rsidP="00CA67A8">
          <w:pPr>
            <w:pBdr>
              <w:top w:val="nil"/>
              <w:left w:val="nil"/>
              <w:bottom w:val="nil"/>
              <w:right w:val="nil"/>
              <w:between w:val="nil"/>
            </w:pBdr>
            <w:tabs>
              <w:tab w:val="right" w:pos="9270"/>
            </w:tabs>
            <w:rPr>
              <w:ins w:id="6" w:author="Anthony V" w:date="2021-03-01T16:31:00Z"/>
              <w:color w:val="000000"/>
              <w:sz w:val="22"/>
              <w:szCs w:val="22"/>
            </w:rPr>
          </w:pPr>
          <w:r>
            <w:rPr>
              <w:b/>
              <w:color w:val="000000"/>
              <w:sz w:val="22"/>
              <w:szCs w:val="22"/>
            </w:rPr>
            <w:t>University of North Texas</w:t>
          </w:r>
          <w:r>
            <w:rPr>
              <w:color w:val="000000"/>
              <w:sz w:val="22"/>
              <w:szCs w:val="22"/>
            </w:rPr>
            <w:t xml:space="preserve">, Denton, TX                                                                                                               </w:t>
          </w:r>
          <w:commentRangeStart w:id="7"/>
          <w:r>
            <w:rPr>
              <w:color w:val="000000"/>
              <w:sz w:val="22"/>
              <w:szCs w:val="22"/>
            </w:rPr>
            <w:t xml:space="preserve"> </w:t>
          </w:r>
          <w:sdt>
            <w:sdtPr>
              <w:tag w:val="goog_rdk_3"/>
              <w:id w:val="878521846"/>
            </w:sdtPr>
            <w:sdtEndPr/>
            <w:sdtContent>
              <w:del w:id="8" w:author="Anthony V" w:date="2021-03-01T16:30:00Z">
                <w:r>
                  <w:rPr>
                    <w:color w:val="000000"/>
                    <w:sz w:val="22"/>
                    <w:szCs w:val="22"/>
                  </w:rPr>
                  <w:delText>GPA: 3.92/4.0</w:delText>
                </w:r>
              </w:del>
            </w:sdtContent>
          </w:sdt>
          <w:commentRangeEnd w:id="7"/>
          <w:r w:rsidR="008D1A4D">
            <w:rPr>
              <w:rStyle w:val="CommentReference"/>
            </w:rPr>
            <w:commentReference w:id="7"/>
          </w:r>
          <w:sdt>
            <w:sdtPr>
              <w:tag w:val="goog_rdk_4"/>
              <w:id w:val="2144382081"/>
            </w:sdtPr>
            <w:sdtEndPr/>
            <w:sdtContent/>
          </w:sdt>
        </w:p>
      </w:sdtContent>
    </w:sdt>
    <w:sdt>
      <w:sdtPr>
        <w:tag w:val="goog_rdk_8"/>
        <w:id w:val="-1097560149"/>
      </w:sdtPr>
      <w:sdtEndPr/>
      <w:sdtContent>
        <w:p w14:paraId="00000008" w14:textId="5E785A6E" w:rsidR="006434A1" w:rsidRPr="001E79BF" w:rsidRDefault="006D1793" w:rsidP="00CA67A8">
          <w:pPr>
            <w:tabs>
              <w:tab w:val="right" w:pos="9270"/>
            </w:tabs>
            <w:rPr>
              <w:sz w:val="22"/>
              <w:szCs w:val="22"/>
            </w:rPr>
          </w:pPr>
          <w:sdt>
            <w:sdtPr>
              <w:tag w:val="goog_rdk_6"/>
              <w:id w:val="1549419247"/>
            </w:sdtPr>
            <w:sdtEndPr/>
            <w:sdtContent>
              <w:ins w:id="9" w:author="Anthony V" w:date="2021-03-01T16:31:00Z">
                <w:r w:rsidR="00CA67A8">
                  <w:rPr>
                    <w:color w:val="000000"/>
                    <w:sz w:val="22"/>
                    <w:szCs w:val="22"/>
                  </w:rPr>
                  <w:t xml:space="preserve">December 2020    </w:t>
                </w:r>
              </w:ins>
            </w:sdtContent>
          </w:sdt>
          <w:sdt>
            <w:sdtPr>
              <w:tag w:val="goog_rdk_7"/>
              <w:id w:val="762571053"/>
              <w:showingPlcHdr/>
            </w:sdtPr>
            <w:sdtEndPr/>
            <w:sdtContent>
              <w:r w:rsidR="008D1A4D">
                <w:t xml:space="preserve">     </w:t>
              </w:r>
            </w:sdtContent>
          </w:sdt>
        </w:p>
      </w:sdtContent>
    </w:sdt>
    <w:p w14:paraId="00000009"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 xml:space="preserve"> </w:t>
      </w:r>
      <w:r>
        <w:rPr>
          <w:color w:val="000000"/>
          <w:sz w:val="22"/>
          <w:szCs w:val="22"/>
        </w:rPr>
        <w:tab/>
      </w:r>
    </w:p>
    <w:p w14:paraId="0000000A" w14:textId="77777777" w:rsidR="006434A1" w:rsidRDefault="00CA67A8">
      <w:pPr>
        <w:pBdr>
          <w:top w:val="nil"/>
          <w:left w:val="nil"/>
          <w:bottom w:val="nil"/>
          <w:right w:val="nil"/>
          <w:between w:val="nil"/>
        </w:pBdr>
        <w:rPr>
          <w:color w:val="000000"/>
          <w:sz w:val="22"/>
          <w:szCs w:val="22"/>
        </w:rPr>
      </w:pPr>
      <w:r>
        <w:rPr>
          <w:b/>
          <w:color w:val="000000"/>
          <w:sz w:val="22"/>
          <w:szCs w:val="22"/>
        </w:rPr>
        <w:t>Bachelor of Science in Psychology</w:t>
      </w:r>
      <w:r>
        <w:rPr>
          <w:color w:val="000000"/>
          <w:sz w:val="22"/>
          <w:szCs w:val="22"/>
        </w:rPr>
        <w:t xml:space="preserve">, Minor: </w:t>
      </w:r>
      <w:r>
        <w:rPr>
          <w:b/>
          <w:color w:val="000000"/>
          <w:sz w:val="22"/>
          <w:szCs w:val="22"/>
        </w:rPr>
        <w:t>Criminal Justice</w:t>
      </w:r>
      <w:r>
        <w:rPr>
          <w:b/>
          <w:color w:val="000000"/>
          <w:sz w:val="22"/>
          <w:szCs w:val="22"/>
        </w:rPr>
        <w:tab/>
      </w:r>
      <w:r>
        <w:rPr>
          <w:b/>
          <w:color w:val="000000"/>
          <w:sz w:val="22"/>
          <w:szCs w:val="22"/>
        </w:rPr>
        <w:tab/>
        <w:t xml:space="preserve"> </w:t>
      </w:r>
      <w:r>
        <w:rPr>
          <w:color w:val="000000"/>
          <w:sz w:val="22"/>
          <w:szCs w:val="22"/>
        </w:rPr>
        <w:t xml:space="preserve">                                                            </w:t>
      </w:r>
      <w:sdt>
        <w:sdtPr>
          <w:tag w:val="goog_rdk_9"/>
          <w:id w:val="7734025"/>
        </w:sdtPr>
        <w:sdtEndPr/>
        <w:sdtContent>
          <w:del w:id="10" w:author="Anthony V" w:date="2021-03-01T16:31:00Z">
            <w:r>
              <w:rPr>
                <w:color w:val="000000"/>
                <w:sz w:val="22"/>
                <w:szCs w:val="22"/>
              </w:rPr>
              <w:delText xml:space="preserve"> May 2017  </w:delText>
            </w:r>
          </w:del>
        </w:sdtContent>
      </w:sdt>
      <w:r>
        <w:rPr>
          <w:color w:val="000000"/>
          <w:sz w:val="22"/>
          <w:szCs w:val="22"/>
        </w:rPr>
        <w:t xml:space="preserve">                                              </w:t>
      </w:r>
    </w:p>
    <w:sdt>
      <w:sdtPr>
        <w:tag w:val="goog_rdk_12"/>
        <w:id w:val="-1091782214"/>
      </w:sdtPr>
      <w:sdtEndPr/>
      <w:sdtContent>
        <w:p w14:paraId="0000000B" w14:textId="77777777" w:rsidR="006434A1" w:rsidRDefault="00CA67A8">
          <w:pPr>
            <w:pBdr>
              <w:top w:val="nil"/>
              <w:left w:val="nil"/>
              <w:bottom w:val="nil"/>
              <w:right w:val="nil"/>
              <w:between w:val="nil"/>
            </w:pBdr>
            <w:rPr>
              <w:ins w:id="11" w:author="Anthony V" w:date="2021-03-01T16:31:00Z"/>
              <w:color w:val="000000"/>
              <w:sz w:val="22"/>
              <w:szCs w:val="22"/>
            </w:rPr>
          </w:pPr>
          <w:r>
            <w:rPr>
              <w:b/>
              <w:color w:val="000000"/>
              <w:sz w:val="22"/>
              <w:szCs w:val="22"/>
            </w:rPr>
            <w:t>Sam Houston State University</w:t>
          </w:r>
          <w:r>
            <w:rPr>
              <w:color w:val="000000"/>
              <w:sz w:val="22"/>
              <w:szCs w:val="22"/>
            </w:rPr>
            <w:t xml:space="preserve">, Huntsville, TX                                                                                                 </w:t>
          </w:r>
          <w:sdt>
            <w:sdtPr>
              <w:tag w:val="goog_rdk_10"/>
              <w:id w:val="-1295745069"/>
            </w:sdtPr>
            <w:sdtEndPr/>
            <w:sdtContent>
              <w:del w:id="12" w:author="Anthony V" w:date="2021-03-01T16:30:00Z">
                <w:r>
                  <w:rPr>
                    <w:color w:val="000000"/>
                    <w:sz w:val="22"/>
                    <w:szCs w:val="22"/>
                  </w:rPr>
                  <w:delText>GPA: 3.8/4.0</w:delText>
                </w:r>
              </w:del>
            </w:sdtContent>
          </w:sdt>
          <w:sdt>
            <w:sdtPr>
              <w:tag w:val="goog_rdk_11"/>
              <w:id w:val="570929802"/>
            </w:sdtPr>
            <w:sdtEndPr/>
            <w:sdtContent/>
          </w:sdt>
        </w:p>
      </w:sdtContent>
    </w:sdt>
    <w:sdt>
      <w:sdtPr>
        <w:tag w:val="goog_rdk_15"/>
        <w:id w:val="1877967828"/>
      </w:sdtPr>
      <w:sdtEndPr/>
      <w:sdtContent>
        <w:p w14:paraId="0000000C" w14:textId="77777777" w:rsidR="006434A1" w:rsidRPr="001E79BF" w:rsidRDefault="006D1793" w:rsidP="001E79BF">
          <w:pPr>
            <w:rPr>
              <w:sz w:val="22"/>
              <w:szCs w:val="22"/>
            </w:rPr>
          </w:pPr>
          <w:sdt>
            <w:sdtPr>
              <w:tag w:val="goog_rdk_13"/>
              <w:id w:val="2047784698"/>
            </w:sdtPr>
            <w:sdtEndPr/>
            <w:sdtContent>
              <w:ins w:id="13" w:author="Anthony V" w:date="2021-03-01T16:31:00Z">
                <w:r w:rsidR="00CA67A8">
                  <w:rPr>
                    <w:color w:val="000000"/>
                    <w:sz w:val="22"/>
                    <w:szCs w:val="22"/>
                  </w:rPr>
                  <w:t xml:space="preserve"> May 2017  </w:t>
                </w:r>
              </w:ins>
            </w:sdtContent>
          </w:sdt>
          <w:sdt>
            <w:sdtPr>
              <w:tag w:val="goog_rdk_14"/>
              <w:id w:val="185644857"/>
            </w:sdtPr>
            <w:sdtEndPr/>
            <w:sdtContent/>
          </w:sdt>
        </w:p>
      </w:sdtContent>
    </w:sdt>
    <w:p w14:paraId="0000000D" w14:textId="77777777" w:rsidR="006434A1" w:rsidRDefault="006434A1">
      <w:pPr>
        <w:pBdr>
          <w:top w:val="nil"/>
          <w:left w:val="nil"/>
          <w:bottom w:val="nil"/>
          <w:right w:val="nil"/>
          <w:between w:val="nil"/>
        </w:pBdr>
        <w:tabs>
          <w:tab w:val="right" w:pos="9270"/>
        </w:tabs>
        <w:jc w:val="both"/>
        <w:rPr>
          <w:color w:val="000000"/>
          <w:sz w:val="22"/>
          <w:szCs w:val="22"/>
        </w:rPr>
      </w:pPr>
    </w:p>
    <w:sdt>
      <w:sdtPr>
        <w:tag w:val="goog_rdk_18"/>
        <w:id w:val="1342740348"/>
      </w:sdtPr>
      <w:sdtEndPr/>
      <w:sdtContent>
        <w:p w14:paraId="0000000E" w14:textId="77777777" w:rsidR="006434A1" w:rsidRDefault="006D1793">
          <w:pPr>
            <w:pBdr>
              <w:top w:val="nil"/>
              <w:left w:val="nil"/>
              <w:bottom w:val="nil"/>
              <w:right w:val="nil"/>
              <w:between w:val="nil"/>
            </w:pBdr>
            <w:tabs>
              <w:tab w:val="right" w:pos="9270"/>
            </w:tabs>
            <w:jc w:val="both"/>
            <w:rPr>
              <w:del w:id="14" w:author="Anthony V" w:date="2021-03-01T16:30:00Z"/>
              <w:b/>
              <w:color w:val="000000"/>
              <w:sz w:val="22"/>
              <w:szCs w:val="22"/>
            </w:rPr>
          </w:pPr>
          <w:sdt>
            <w:sdtPr>
              <w:tag w:val="goog_rdk_17"/>
              <w:id w:val="-936826116"/>
            </w:sdtPr>
            <w:sdtEndPr/>
            <w:sdtContent>
              <w:del w:id="15" w:author="Anthony V" w:date="2021-03-01T16:30:00Z">
                <w:r w:rsidR="00CA67A8">
                  <w:rPr>
                    <w:b/>
                    <w:color w:val="000000"/>
                    <w:sz w:val="22"/>
                    <w:szCs w:val="22"/>
                  </w:rPr>
                  <w:delText>RELEVANT COURSEWORK:</w:delText>
                </w:r>
              </w:del>
            </w:sdtContent>
          </w:sdt>
        </w:p>
        <w:commentRangeStart w:id="16" w:displacedByCustomXml="next"/>
      </w:sdtContent>
    </w:sdt>
    <w:sdt>
      <w:sdtPr>
        <w:tag w:val="goog_rdk_20"/>
        <w:id w:val="1065915799"/>
      </w:sdtPr>
      <w:sdtEndPr/>
      <w:sdtContent>
        <w:p w14:paraId="0000000F" w14:textId="77777777" w:rsidR="006434A1" w:rsidRDefault="006D1793">
          <w:pPr>
            <w:pBdr>
              <w:top w:val="nil"/>
              <w:left w:val="nil"/>
              <w:bottom w:val="nil"/>
              <w:right w:val="nil"/>
              <w:between w:val="nil"/>
            </w:pBdr>
            <w:tabs>
              <w:tab w:val="right" w:pos="9270"/>
            </w:tabs>
            <w:jc w:val="both"/>
            <w:rPr>
              <w:del w:id="17" w:author="Anthony V" w:date="2021-03-01T16:30:00Z"/>
              <w:color w:val="000000"/>
              <w:sz w:val="22"/>
              <w:szCs w:val="22"/>
            </w:rPr>
          </w:pPr>
          <w:sdt>
            <w:sdtPr>
              <w:tag w:val="goog_rdk_19"/>
              <w:id w:val="-631636436"/>
            </w:sdtPr>
            <w:sdtEndPr/>
            <w:sdtContent>
              <w:del w:id="18" w:author="Anthony V" w:date="2021-03-01T16:30:00Z">
                <w:r w:rsidR="00CA67A8">
                  <w:rPr>
                    <w:color w:val="000000"/>
                    <w:sz w:val="22"/>
                    <w:szCs w:val="22"/>
                  </w:rPr>
                  <w:delText>Practicum | Addictions | Crisis Intervention | Diversity | Process Addictions | Couple Counseling | Career Counseling |</w:delText>
                </w:r>
              </w:del>
            </w:sdtContent>
          </w:sdt>
        </w:p>
      </w:sdtContent>
    </w:sdt>
    <w:p w14:paraId="00000010" w14:textId="77777777" w:rsidR="006434A1" w:rsidRDefault="006D1793">
      <w:pPr>
        <w:pBdr>
          <w:top w:val="nil"/>
          <w:left w:val="nil"/>
          <w:bottom w:val="single" w:sz="4" w:space="1" w:color="000000"/>
          <w:right w:val="nil"/>
          <w:between w:val="nil"/>
        </w:pBdr>
        <w:tabs>
          <w:tab w:val="right" w:pos="9270"/>
        </w:tabs>
        <w:jc w:val="both"/>
        <w:rPr>
          <w:color w:val="000000"/>
          <w:sz w:val="22"/>
          <w:szCs w:val="22"/>
        </w:rPr>
      </w:pPr>
      <w:sdt>
        <w:sdtPr>
          <w:tag w:val="goog_rdk_21"/>
          <w:id w:val="500860151"/>
        </w:sdtPr>
        <w:sdtEndPr/>
        <w:sdtContent>
          <w:del w:id="19" w:author="Anthony V" w:date="2021-03-01T16:30:00Z">
            <w:r w:rsidR="00CA67A8">
              <w:rPr>
                <w:color w:val="000000"/>
                <w:sz w:val="22"/>
                <w:szCs w:val="22"/>
              </w:rPr>
              <w:delText>Transpersonal | Diagnosis | Group Counseling | Lifespan Development |</w:delText>
            </w:r>
            <w:r w:rsidR="00CA67A8">
              <w:rPr>
                <w:color w:val="000000"/>
                <w:sz w:val="22"/>
                <w:szCs w:val="22"/>
              </w:rPr>
              <w:tab/>
            </w:r>
          </w:del>
        </w:sdtContent>
      </w:sdt>
      <w:commentRangeEnd w:id="16"/>
      <w:r w:rsidR="009A70A6">
        <w:rPr>
          <w:rStyle w:val="CommentReference"/>
        </w:rPr>
        <w:commentReference w:id="16"/>
      </w:r>
      <w:r w:rsidR="00CA67A8">
        <w:rPr>
          <w:color w:val="000000"/>
          <w:sz w:val="22"/>
          <w:szCs w:val="22"/>
        </w:rPr>
        <w:t xml:space="preserve">               </w:t>
      </w:r>
      <w:r w:rsidR="00CA67A8">
        <w:rPr>
          <w:color w:val="000000"/>
          <w:sz w:val="22"/>
          <w:szCs w:val="22"/>
        </w:rPr>
        <w:tab/>
      </w:r>
    </w:p>
    <w:p w14:paraId="00000011" w14:textId="77777777" w:rsidR="006434A1" w:rsidRDefault="006434A1">
      <w:pPr>
        <w:pBdr>
          <w:top w:val="nil"/>
          <w:left w:val="nil"/>
          <w:bottom w:val="nil"/>
          <w:right w:val="nil"/>
          <w:between w:val="nil"/>
        </w:pBdr>
        <w:tabs>
          <w:tab w:val="right" w:pos="9270"/>
        </w:tabs>
        <w:jc w:val="both"/>
        <w:rPr>
          <w:b/>
          <w:color w:val="000000"/>
          <w:sz w:val="22"/>
          <w:szCs w:val="22"/>
        </w:rPr>
      </w:pPr>
    </w:p>
    <w:p w14:paraId="00000012" w14:textId="77777777" w:rsidR="006434A1" w:rsidRDefault="00CA67A8">
      <w:pPr>
        <w:pBdr>
          <w:top w:val="nil"/>
          <w:left w:val="nil"/>
          <w:bottom w:val="nil"/>
          <w:right w:val="nil"/>
          <w:between w:val="nil"/>
        </w:pBdr>
        <w:tabs>
          <w:tab w:val="right" w:pos="9270"/>
        </w:tabs>
        <w:jc w:val="both"/>
        <w:rPr>
          <w:color w:val="000000"/>
          <w:sz w:val="22"/>
          <w:szCs w:val="22"/>
        </w:rPr>
      </w:pPr>
      <w:r>
        <w:rPr>
          <w:b/>
          <w:color w:val="000000"/>
          <w:sz w:val="22"/>
          <w:szCs w:val="22"/>
        </w:rPr>
        <w:t>WORK EXPERIENCE</w:t>
      </w:r>
    </w:p>
    <w:p w14:paraId="00000013" w14:textId="77777777" w:rsidR="006434A1" w:rsidRDefault="006434A1">
      <w:pPr>
        <w:pBdr>
          <w:top w:val="nil"/>
          <w:left w:val="nil"/>
          <w:bottom w:val="nil"/>
          <w:right w:val="nil"/>
          <w:between w:val="nil"/>
        </w:pBdr>
        <w:tabs>
          <w:tab w:val="right" w:pos="10800"/>
        </w:tabs>
        <w:rPr>
          <w:b/>
          <w:color w:val="000000"/>
          <w:sz w:val="22"/>
          <w:szCs w:val="22"/>
        </w:rPr>
      </w:pPr>
    </w:p>
    <w:p w14:paraId="00000014" w14:textId="77777777" w:rsidR="006434A1" w:rsidRDefault="00CA67A8">
      <w:pPr>
        <w:pBdr>
          <w:top w:val="nil"/>
          <w:left w:val="nil"/>
          <w:bottom w:val="nil"/>
          <w:right w:val="nil"/>
          <w:between w:val="nil"/>
        </w:pBdr>
        <w:tabs>
          <w:tab w:val="right" w:pos="10800"/>
        </w:tabs>
        <w:rPr>
          <w:b/>
          <w:color w:val="000000"/>
          <w:sz w:val="22"/>
          <w:szCs w:val="22"/>
        </w:rPr>
      </w:pPr>
      <w:r>
        <w:rPr>
          <w:b/>
          <w:color w:val="000000"/>
          <w:sz w:val="22"/>
          <w:szCs w:val="22"/>
        </w:rPr>
        <w:t>Counseling Intern</w:t>
      </w:r>
    </w:p>
    <w:p w14:paraId="00000015" w14:textId="77777777" w:rsidR="006434A1" w:rsidRDefault="00CA67A8">
      <w:pPr>
        <w:pBdr>
          <w:top w:val="nil"/>
          <w:left w:val="nil"/>
          <w:bottom w:val="nil"/>
          <w:right w:val="nil"/>
          <w:between w:val="nil"/>
        </w:pBdr>
        <w:tabs>
          <w:tab w:val="right" w:pos="10800"/>
        </w:tabs>
        <w:rPr>
          <w:color w:val="000000"/>
          <w:sz w:val="22"/>
          <w:szCs w:val="22"/>
        </w:rPr>
      </w:pPr>
      <w:commentRangeStart w:id="20"/>
      <w:r>
        <w:rPr>
          <w:i/>
          <w:color w:val="000000"/>
          <w:sz w:val="22"/>
          <w:szCs w:val="22"/>
        </w:rPr>
        <w:t>Child and Family Resource Clinic (CFRC)</w:t>
      </w:r>
      <w:r>
        <w:rPr>
          <w:i/>
          <w:color w:val="000000"/>
          <w:sz w:val="22"/>
          <w:szCs w:val="22"/>
        </w:rPr>
        <w:tab/>
      </w:r>
      <w:commentRangeEnd w:id="20"/>
      <w:r w:rsidR="00D00B42">
        <w:rPr>
          <w:rStyle w:val="CommentReference"/>
        </w:rPr>
        <w:commentReference w:id="20"/>
      </w:r>
      <w:r>
        <w:rPr>
          <w:color w:val="000000"/>
          <w:sz w:val="22"/>
          <w:szCs w:val="22"/>
        </w:rPr>
        <w:t>August 2020-December 2020</w:t>
      </w:r>
    </w:p>
    <w:p w14:paraId="00000016" w14:textId="77777777" w:rsidR="006434A1" w:rsidRDefault="006D1793">
      <w:pPr>
        <w:pBdr>
          <w:top w:val="nil"/>
          <w:left w:val="nil"/>
          <w:bottom w:val="nil"/>
          <w:right w:val="nil"/>
          <w:between w:val="nil"/>
        </w:pBdr>
        <w:tabs>
          <w:tab w:val="right" w:pos="10800"/>
        </w:tabs>
        <w:rPr>
          <w:color w:val="000000"/>
          <w:sz w:val="22"/>
          <w:szCs w:val="22"/>
        </w:rPr>
      </w:pPr>
      <w:sdt>
        <w:sdtPr>
          <w:tag w:val="goog_rdk_22"/>
          <w:id w:val="1345065052"/>
        </w:sdtPr>
        <w:sdtEndPr/>
        <w:sdtContent>
          <w:commentRangeStart w:id="21"/>
        </w:sdtContent>
      </w:sdt>
      <w:r w:rsidR="00CA67A8">
        <w:rPr>
          <w:color w:val="000000"/>
          <w:sz w:val="22"/>
          <w:szCs w:val="22"/>
        </w:rPr>
        <w:t xml:space="preserve">This clinic is located on the UNT campus and moved to telehealth therapy in response to the pandemic. Due to this new mode of counseling, the clinic moved to having </w:t>
      </w:r>
      <w:sdt>
        <w:sdtPr>
          <w:tag w:val="goog_rdk_23"/>
          <w:id w:val="-176818284"/>
        </w:sdtPr>
        <w:sdtEndPr/>
        <w:sdtContent>
          <w:commentRangeStart w:id="22"/>
          <w:ins w:id="23" w:author="Anthony V" w:date="2021-03-01T16:40:00Z">
            <w:r w:rsidR="00CA67A8">
              <w:rPr>
                <w:color w:val="000000"/>
                <w:sz w:val="22"/>
                <w:szCs w:val="22"/>
              </w:rPr>
              <w:t>predominantly</w:t>
            </w:r>
          </w:ins>
        </w:sdtContent>
      </w:sdt>
      <w:sdt>
        <w:sdtPr>
          <w:tag w:val="goog_rdk_24"/>
          <w:id w:val="1365334297"/>
        </w:sdtPr>
        <w:sdtEndPr/>
        <w:sdtContent>
          <w:del w:id="24" w:author="Anthony V" w:date="2021-03-01T16:40:00Z">
            <w:r w:rsidR="00CA67A8">
              <w:rPr>
                <w:color w:val="000000"/>
                <w:sz w:val="22"/>
                <w:szCs w:val="22"/>
              </w:rPr>
              <w:delText>predominately</w:delText>
            </w:r>
          </w:del>
        </w:sdtContent>
      </w:sdt>
      <w:commentRangeEnd w:id="22"/>
      <w:r w:rsidR="009A70A6">
        <w:rPr>
          <w:rStyle w:val="CommentReference"/>
        </w:rPr>
        <w:commentReference w:id="22"/>
      </w:r>
      <w:r w:rsidR="00CA67A8">
        <w:rPr>
          <w:color w:val="000000"/>
          <w:sz w:val="22"/>
          <w:szCs w:val="22"/>
        </w:rPr>
        <w:t xml:space="preserve"> adult clients. My clients were all college age, dealing with a variety of presenting concerns. At this clinic</w:t>
      </w:r>
      <w:sdt>
        <w:sdtPr>
          <w:tag w:val="goog_rdk_25"/>
          <w:id w:val="1480886898"/>
        </w:sdtPr>
        <w:sdtEndPr/>
        <w:sdtContent>
          <w:ins w:id="25" w:author="Anthony V" w:date="2021-03-01T17:01:00Z">
            <w:r w:rsidR="00CA67A8">
              <w:rPr>
                <w:color w:val="000000"/>
                <w:sz w:val="22"/>
                <w:szCs w:val="22"/>
              </w:rPr>
              <w:t>,</w:t>
            </w:r>
          </w:ins>
        </w:sdtContent>
      </w:sdt>
      <w:r w:rsidR="00CA67A8">
        <w:rPr>
          <w:color w:val="000000"/>
          <w:sz w:val="22"/>
          <w:szCs w:val="22"/>
        </w:rPr>
        <w:t xml:space="preserve"> I received supervision from people who view clients holistically and emphasize the importance of cultural competence.</w:t>
      </w:r>
      <w:commentRangeEnd w:id="21"/>
      <w:r w:rsidR="00CA67A8">
        <w:commentReference w:id="21"/>
      </w:r>
      <w:r w:rsidR="00CA67A8">
        <w:rPr>
          <w:color w:val="000000"/>
          <w:sz w:val="22"/>
          <w:szCs w:val="22"/>
        </w:rPr>
        <w:t xml:space="preserve"> </w:t>
      </w:r>
    </w:p>
    <w:p w14:paraId="00000017" w14:textId="77777777" w:rsidR="006434A1" w:rsidRDefault="006434A1">
      <w:pPr>
        <w:pBdr>
          <w:top w:val="nil"/>
          <w:left w:val="nil"/>
          <w:bottom w:val="nil"/>
          <w:right w:val="nil"/>
          <w:between w:val="nil"/>
        </w:pBdr>
        <w:tabs>
          <w:tab w:val="right" w:pos="10800"/>
        </w:tabs>
        <w:rPr>
          <w:b/>
          <w:color w:val="000000"/>
          <w:sz w:val="22"/>
          <w:szCs w:val="22"/>
        </w:rPr>
      </w:pPr>
    </w:p>
    <w:p w14:paraId="00000018" w14:textId="77777777" w:rsidR="006434A1" w:rsidRDefault="00CA67A8">
      <w:pPr>
        <w:pBdr>
          <w:top w:val="nil"/>
          <w:left w:val="nil"/>
          <w:bottom w:val="nil"/>
          <w:right w:val="nil"/>
          <w:between w:val="nil"/>
        </w:pBdr>
        <w:tabs>
          <w:tab w:val="right" w:pos="10800"/>
        </w:tabs>
        <w:rPr>
          <w:b/>
          <w:color w:val="000000"/>
          <w:sz w:val="22"/>
          <w:szCs w:val="22"/>
        </w:rPr>
      </w:pPr>
      <w:r>
        <w:rPr>
          <w:b/>
          <w:color w:val="000000"/>
          <w:sz w:val="22"/>
          <w:szCs w:val="22"/>
        </w:rPr>
        <w:t>Kennel Technician</w:t>
      </w:r>
    </w:p>
    <w:p w14:paraId="00000019" w14:textId="77777777" w:rsidR="006434A1" w:rsidRDefault="00CA67A8">
      <w:pPr>
        <w:pBdr>
          <w:top w:val="nil"/>
          <w:left w:val="nil"/>
          <w:bottom w:val="nil"/>
          <w:right w:val="nil"/>
          <w:between w:val="nil"/>
        </w:pBdr>
        <w:tabs>
          <w:tab w:val="right" w:pos="10800"/>
        </w:tabs>
        <w:rPr>
          <w:color w:val="000000"/>
          <w:sz w:val="22"/>
          <w:szCs w:val="22"/>
        </w:rPr>
      </w:pPr>
      <w:r>
        <w:rPr>
          <w:i/>
          <w:color w:val="000000"/>
          <w:sz w:val="22"/>
          <w:szCs w:val="22"/>
        </w:rPr>
        <w:t xml:space="preserve">Main Street </w:t>
      </w:r>
      <w:sdt>
        <w:sdtPr>
          <w:tag w:val="goog_rdk_26"/>
          <w:id w:val="-835920679"/>
        </w:sdtPr>
        <w:sdtEndPr/>
        <w:sdtContent>
          <w:ins w:id="26" w:author="Anthony V" w:date="2021-03-01T16:31:00Z">
            <w:r>
              <w:rPr>
                <w:i/>
                <w:color w:val="000000"/>
                <w:sz w:val="22"/>
                <w:szCs w:val="22"/>
              </w:rPr>
              <w:t>Veterinary</w:t>
            </w:r>
          </w:ins>
        </w:sdtContent>
      </w:sdt>
      <w:sdt>
        <w:sdtPr>
          <w:tag w:val="goog_rdk_27"/>
          <w:id w:val="-935603245"/>
        </w:sdtPr>
        <w:sdtEndPr/>
        <w:sdtContent>
          <w:del w:id="27" w:author="Anthony V" w:date="2021-03-01T16:31:00Z">
            <w:r>
              <w:rPr>
                <w:i/>
                <w:color w:val="000000"/>
                <w:sz w:val="22"/>
                <w:szCs w:val="22"/>
              </w:rPr>
              <w:delText>Veterinarian</w:delText>
            </w:r>
          </w:del>
        </w:sdtContent>
      </w:sdt>
      <w:r>
        <w:rPr>
          <w:i/>
          <w:color w:val="000000"/>
          <w:sz w:val="22"/>
          <w:szCs w:val="22"/>
        </w:rPr>
        <w:t xml:space="preserve"> Hospital</w:t>
      </w:r>
      <w:r>
        <w:rPr>
          <w:i/>
          <w:color w:val="000000"/>
          <w:sz w:val="22"/>
          <w:szCs w:val="22"/>
        </w:rPr>
        <w:tab/>
      </w:r>
      <w:r>
        <w:rPr>
          <w:color w:val="000000"/>
          <w:sz w:val="22"/>
          <w:szCs w:val="22"/>
        </w:rPr>
        <w:t>August 2020-Present</w:t>
      </w:r>
    </w:p>
    <w:p w14:paraId="0000001A" w14:textId="77777777" w:rsidR="006434A1" w:rsidRDefault="00CA67A8">
      <w:pPr>
        <w:pBdr>
          <w:top w:val="nil"/>
          <w:left w:val="nil"/>
          <w:bottom w:val="nil"/>
          <w:right w:val="nil"/>
          <w:between w:val="nil"/>
        </w:pBdr>
        <w:tabs>
          <w:tab w:val="right" w:pos="10800"/>
        </w:tabs>
        <w:rPr>
          <w:color w:val="000000"/>
          <w:sz w:val="22"/>
          <w:szCs w:val="22"/>
        </w:rPr>
      </w:pPr>
      <w:r>
        <w:rPr>
          <w:color w:val="000000"/>
          <w:sz w:val="22"/>
          <w:szCs w:val="22"/>
        </w:rPr>
        <w:t xml:space="preserve">Working as a kennel technician included feeding, walking, bathing, and medicating dogs, cats, birds, rabbits, and other exotics. </w:t>
      </w:r>
      <w:commentRangeStart w:id="28"/>
      <w:r>
        <w:rPr>
          <w:color w:val="000000"/>
          <w:sz w:val="22"/>
          <w:szCs w:val="22"/>
        </w:rPr>
        <w:t>My team and I have learned how to work together to provide quick and excellent work in getting animals brushed out, nails clipped, and bathed.</w:t>
      </w:r>
      <w:commentRangeEnd w:id="28"/>
      <w:r w:rsidR="009A70A6">
        <w:rPr>
          <w:rStyle w:val="CommentReference"/>
        </w:rPr>
        <w:commentReference w:id="28"/>
      </w:r>
      <w:r>
        <w:rPr>
          <w:color w:val="000000"/>
          <w:sz w:val="22"/>
          <w:szCs w:val="22"/>
        </w:rPr>
        <w:t xml:space="preserve"> In addition to my role as a kennel technician</w:t>
      </w:r>
      <w:sdt>
        <w:sdtPr>
          <w:tag w:val="goog_rdk_28"/>
          <w:id w:val="-1427882186"/>
        </w:sdtPr>
        <w:sdtEndPr/>
        <w:sdtContent>
          <w:ins w:id="29" w:author="Anthony V" w:date="2021-03-01T16:30:00Z">
            <w:r>
              <w:rPr>
                <w:color w:val="000000"/>
                <w:sz w:val="22"/>
                <w:szCs w:val="22"/>
              </w:rPr>
              <w:t>,</w:t>
            </w:r>
          </w:ins>
        </w:sdtContent>
      </w:sdt>
      <w:r>
        <w:rPr>
          <w:color w:val="000000"/>
          <w:sz w:val="22"/>
          <w:szCs w:val="22"/>
        </w:rPr>
        <w:t xml:space="preserve"> I </w:t>
      </w:r>
      <w:sdt>
        <w:sdtPr>
          <w:tag w:val="goog_rdk_29"/>
          <w:id w:val="1215002717"/>
        </w:sdtPr>
        <w:sdtEndPr/>
        <w:sdtContent>
          <w:del w:id="30" w:author="Anthony V" w:date="2021-03-01T17:11:00Z">
            <w:r>
              <w:rPr>
                <w:color w:val="000000"/>
                <w:sz w:val="22"/>
                <w:szCs w:val="22"/>
              </w:rPr>
              <w:delText xml:space="preserve">have been learning some of the medical side. I have </w:delText>
            </w:r>
          </w:del>
        </w:sdtContent>
      </w:sdt>
      <w:r>
        <w:rPr>
          <w:color w:val="000000"/>
          <w:sz w:val="22"/>
          <w:szCs w:val="22"/>
        </w:rPr>
        <w:t xml:space="preserve">learned how to restrain various animals, draw and run blood tests, create and test ear swaps, among other skills. </w:t>
      </w:r>
    </w:p>
    <w:p w14:paraId="0000001B" w14:textId="77777777" w:rsidR="006434A1" w:rsidRDefault="006434A1">
      <w:pPr>
        <w:pBdr>
          <w:top w:val="nil"/>
          <w:left w:val="nil"/>
          <w:bottom w:val="nil"/>
          <w:right w:val="nil"/>
          <w:between w:val="nil"/>
        </w:pBdr>
        <w:tabs>
          <w:tab w:val="right" w:pos="10800"/>
        </w:tabs>
        <w:rPr>
          <w:color w:val="000000"/>
          <w:sz w:val="22"/>
          <w:szCs w:val="22"/>
        </w:rPr>
      </w:pPr>
    </w:p>
    <w:p w14:paraId="0000001C" w14:textId="77777777" w:rsidR="006434A1" w:rsidRDefault="00CA67A8">
      <w:pPr>
        <w:pBdr>
          <w:top w:val="nil"/>
          <w:left w:val="nil"/>
          <w:bottom w:val="nil"/>
          <w:right w:val="nil"/>
          <w:between w:val="nil"/>
        </w:pBdr>
        <w:tabs>
          <w:tab w:val="right" w:pos="10800"/>
        </w:tabs>
        <w:rPr>
          <w:b/>
          <w:color w:val="000000"/>
          <w:sz w:val="22"/>
          <w:szCs w:val="22"/>
        </w:rPr>
      </w:pPr>
      <w:r>
        <w:rPr>
          <w:b/>
          <w:color w:val="000000"/>
          <w:sz w:val="22"/>
          <w:szCs w:val="22"/>
        </w:rPr>
        <w:t>Counseling Intern</w:t>
      </w:r>
    </w:p>
    <w:p w14:paraId="0000001D" w14:textId="77777777" w:rsidR="006434A1" w:rsidRDefault="00CA67A8">
      <w:pPr>
        <w:pBdr>
          <w:top w:val="nil"/>
          <w:left w:val="nil"/>
          <w:bottom w:val="nil"/>
          <w:right w:val="nil"/>
          <w:between w:val="nil"/>
        </w:pBdr>
        <w:tabs>
          <w:tab w:val="right" w:pos="10800"/>
        </w:tabs>
        <w:rPr>
          <w:color w:val="000000"/>
          <w:sz w:val="22"/>
          <w:szCs w:val="22"/>
        </w:rPr>
      </w:pPr>
      <w:r>
        <w:rPr>
          <w:i/>
          <w:color w:val="000000"/>
          <w:sz w:val="22"/>
          <w:szCs w:val="22"/>
        </w:rPr>
        <w:t>Santé Center for Healing</w:t>
      </w:r>
      <w:r>
        <w:rPr>
          <w:i/>
          <w:color w:val="000000"/>
          <w:sz w:val="22"/>
          <w:szCs w:val="22"/>
        </w:rPr>
        <w:tab/>
      </w:r>
      <w:r>
        <w:rPr>
          <w:color w:val="000000"/>
          <w:sz w:val="22"/>
          <w:szCs w:val="22"/>
        </w:rPr>
        <w:t>January 2020-March 2020</w:t>
      </w:r>
    </w:p>
    <w:p w14:paraId="0000001E" w14:textId="77777777" w:rsidR="006434A1" w:rsidRDefault="00CA67A8">
      <w:pPr>
        <w:pBdr>
          <w:top w:val="nil"/>
          <w:left w:val="nil"/>
          <w:bottom w:val="nil"/>
          <w:right w:val="nil"/>
          <w:between w:val="nil"/>
        </w:pBdr>
        <w:tabs>
          <w:tab w:val="right" w:pos="10800"/>
        </w:tabs>
        <w:rPr>
          <w:color w:val="000000"/>
          <w:sz w:val="22"/>
          <w:szCs w:val="22"/>
        </w:rPr>
      </w:pPr>
      <w:r>
        <w:rPr>
          <w:color w:val="000000"/>
          <w:sz w:val="22"/>
          <w:szCs w:val="22"/>
        </w:rPr>
        <w:t xml:space="preserve">Due to </w:t>
      </w:r>
      <w:sdt>
        <w:sdtPr>
          <w:tag w:val="goog_rdk_30"/>
          <w:id w:val="-736163498"/>
        </w:sdtPr>
        <w:sdtEndPr/>
        <w:sdtContent>
          <w:ins w:id="31" w:author="Anthony V" w:date="2021-03-01T16:35:00Z">
            <w:r>
              <w:rPr>
                <w:color w:val="000000"/>
                <w:sz w:val="22"/>
                <w:szCs w:val="22"/>
              </w:rPr>
              <w:t>COVID</w:t>
            </w:r>
          </w:ins>
        </w:sdtContent>
      </w:sdt>
      <w:sdt>
        <w:sdtPr>
          <w:tag w:val="goog_rdk_31"/>
          <w:id w:val="1725714453"/>
        </w:sdtPr>
        <w:sdtEndPr/>
        <w:sdtContent>
          <w:del w:id="32" w:author="Anthony V" w:date="2021-03-01T16:35:00Z">
            <w:r>
              <w:rPr>
                <w:color w:val="000000"/>
                <w:sz w:val="22"/>
                <w:szCs w:val="22"/>
              </w:rPr>
              <w:delText>Covid</w:delText>
            </w:r>
          </w:del>
        </w:sdtContent>
      </w:sdt>
      <w:r>
        <w:rPr>
          <w:color w:val="000000"/>
          <w:sz w:val="22"/>
          <w:szCs w:val="22"/>
        </w:rPr>
        <w:t xml:space="preserve">-19, my internship experience was cut short. As an intern at Santé, I helped run psychoeducational and process groups, while also seeing clients individually. </w:t>
      </w:r>
      <w:commentRangeStart w:id="33"/>
      <w:r>
        <w:rPr>
          <w:color w:val="000000"/>
          <w:sz w:val="22"/>
          <w:szCs w:val="22"/>
        </w:rPr>
        <w:t>Santé is a residential treatment facility where I worked with different types of addiction such as alcohol, narcotics and sex, plus eating disorders, and an assortment of other presenting concerns.</w:t>
      </w:r>
      <w:commentRangeEnd w:id="33"/>
      <w:r w:rsidR="00D62E5C">
        <w:rPr>
          <w:rStyle w:val="CommentReference"/>
        </w:rPr>
        <w:commentReference w:id="33"/>
      </w:r>
    </w:p>
    <w:p w14:paraId="0000001F" w14:textId="77777777" w:rsidR="006434A1" w:rsidRDefault="006434A1">
      <w:pPr>
        <w:pBdr>
          <w:top w:val="nil"/>
          <w:left w:val="nil"/>
          <w:bottom w:val="nil"/>
          <w:right w:val="nil"/>
          <w:between w:val="nil"/>
        </w:pBdr>
        <w:tabs>
          <w:tab w:val="right" w:pos="10800"/>
        </w:tabs>
        <w:jc w:val="right"/>
        <w:rPr>
          <w:b/>
          <w:color w:val="000000"/>
          <w:sz w:val="22"/>
          <w:szCs w:val="22"/>
        </w:rPr>
      </w:pPr>
    </w:p>
    <w:p w14:paraId="00000020" w14:textId="77777777" w:rsidR="006434A1" w:rsidRDefault="00CA67A8">
      <w:pPr>
        <w:pBdr>
          <w:top w:val="nil"/>
          <w:left w:val="nil"/>
          <w:bottom w:val="nil"/>
          <w:right w:val="nil"/>
          <w:between w:val="nil"/>
        </w:pBdr>
        <w:tabs>
          <w:tab w:val="right" w:pos="10800"/>
        </w:tabs>
        <w:jc w:val="right"/>
        <w:rPr>
          <w:color w:val="000000"/>
          <w:sz w:val="22"/>
          <w:szCs w:val="22"/>
        </w:rPr>
      </w:pPr>
      <w:r>
        <w:rPr>
          <w:b/>
          <w:color w:val="000000"/>
          <w:sz w:val="22"/>
          <w:szCs w:val="22"/>
        </w:rPr>
        <w:t xml:space="preserve">Counseling Intern </w:t>
      </w:r>
      <w:r>
        <w:rPr>
          <w:b/>
          <w:color w:val="000000"/>
          <w:sz w:val="22"/>
          <w:szCs w:val="22"/>
        </w:rPr>
        <w:tab/>
      </w:r>
    </w:p>
    <w:p w14:paraId="00000021" w14:textId="77777777" w:rsidR="006434A1" w:rsidRDefault="00CA67A8">
      <w:pPr>
        <w:pBdr>
          <w:top w:val="nil"/>
          <w:left w:val="nil"/>
          <w:bottom w:val="nil"/>
          <w:right w:val="nil"/>
          <w:between w:val="nil"/>
        </w:pBdr>
        <w:tabs>
          <w:tab w:val="right" w:pos="10800"/>
        </w:tabs>
        <w:rPr>
          <w:color w:val="000000"/>
          <w:sz w:val="22"/>
          <w:szCs w:val="22"/>
        </w:rPr>
      </w:pPr>
      <w:r>
        <w:rPr>
          <w:i/>
          <w:color w:val="000000"/>
          <w:sz w:val="22"/>
          <w:szCs w:val="22"/>
        </w:rPr>
        <w:t>Mosaic Family Services</w:t>
      </w:r>
      <w:r>
        <w:rPr>
          <w:i/>
          <w:color w:val="000000"/>
          <w:sz w:val="22"/>
          <w:szCs w:val="22"/>
        </w:rPr>
        <w:tab/>
      </w:r>
      <w:r>
        <w:rPr>
          <w:color w:val="000000"/>
          <w:sz w:val="22"/>
          <w:szCs w:val="22"/>
        </w:rPr>
        <w:t>August 2019-December 2019</w:t>
      </w:r>
    </w:p>
    <w:p w14:paraId="00000022" w14:textId="77777777" w:rsidR="006434A1" w:rsidRDefault="00CA67A8">
      <w:pPr>
        <w:pBdr>
          <w:top w:val="nil"/>
          <w:left w:val="nil"/>
          <w:bottom w:val="nil"/>
          <w:right w:val="nil"/>
          <w:between w:val="nil"/>
        </w:pBdr>
        <w:tabs>
          <w:tab w:val="right" w:pos="10800"/>
        </w:tabs>
        <w:rPr>
          <w:color w:val="000000"/>
          <w:sz w:val="22"/>
          <w:szCs w:val="22"/>
        </w:rPr>
      </w:pPr>
      <w:commentRangeStart w:id="34"/>
      <w:r>
        <w:rPr>
          <w:color w:val="000000"/>
          <w:sz w:val="22"/>
          <w:szCs w:val="22"/>
        </w:rPr>
        <w:t xml:space="preserve">Most of the population I served experienced domestic violence. </w:t>
      </w:r>
      <w:commentRangeEnd w:id="34"/>
      <w:r w:rsidR="00117B05">
        <w:rPr>
          <w:rStyle w:val="CommentReference"/>
        </w:rPr>
        <w:commentReference w:id="34"/>
      </w:r>
      <w:r>
        <w:rPr>
          <w:color w:val="000000"/>
          <w:sz w:val="22"/>
          <w:szCs w:val="22"/>
        </w:rPr>
        <w:t>Work with clients consisted of gaining grounding tools, processing trauma, and exploring who they are. I was available to my clients, fellow counselors and counseling interns for support. I learned how to hold space for heavy trauma.</w:t>
      </w:r>
    </w:p>
    <w:p w14:paraId="00000023" w14:textId="77777777" w:rsidR="006434A1" w:rsidRDefault="006434A1">
      <w:pPr>
        <w:pBdr>
          <w:top w:val="nil"/>
          <w:left w:val="nil"/>
          <w:bottom w:val="nil"/>
          <w:right w:val="nil"/>
          <w:between w:val="nil"/>
        </w:pBdr>
        <w:tabs>
          <w:tab w:val="right" w:pos="10800"/>
        </w:tabs>
        <w:rPr>
          <w:color w:val="000000"/>
          <w:sz w:val="22"/>
          <w:szCs w:val="22"/>
        </w:rPr>
      </w:pPr>
    </w:p>
    <w:p w14:paraId="00000024" w14:textId="77777777" w:rsidR="006434A1" w:rsidRDefault="00CA67A8">
      <w:pPr>
        <w:pBdr>
          <w:top w:val="nil"/>
          <w:left w:val="nil"/>
          <w:bottom w:val="nil"/>
          <w:right w:val="nil"/>
          <w:between w:val="nil"/>
        </w:pBdr>
        <w:tabs>
          <w:tab w:val="right" w:pos="10800"/>
        </w:tabs>
        <w:rPr>
          <w:b/>
          <w:color w:val="000000"/>
          <w:sz w:val="22"/>
          <w:szCs w:val="22"/>
        </w:rPr>
      </w:pPr>
      <w:r>
        <w:rPr>
          <w:b/>
          <w:color w:val="000000"/>
          <w:sz w:val="22"/>
          <w:szCs w:val="22"/>
        </w:rPr>
        <w:t xml:space="preserve">Doggy Daycare Specialist </w:t>
      </w:r>
    </w:p>
    <w:p w14:paraId="00000025" w14:textId="77777777" w:rsidR="006434A1" w:rsidRDefault="00CA67A8">
      <w:pPr>
        <w:pBdr>
          <w:top w:val="nil"/>
          <w:left w:val="nil"/>
          <w:bottom w:val="nil"/>
          <w:right w:val="nil"/>
          <w:between w:val="nil"/>
        </w:pBdr>
        <w:tabs>
          <w:tab w:val="right" w:pos="10800"/>
        </w:tabs>
        <w:rPr>
          <w:color w:val="000000"/>
          <w:sz w:val="22"/>
          <w:szCs w:val="22"/>
        </w:rPr>
      </w:pPr>
      <w:r>
        <w:rPr>
          <w:i/>
          <w:color w:val="000000"/>
          <w:sz w:val="22"/>
          <w:szCs w:val="22"/>
        </w:rPr>
        <w:t>WUF Pet Resort and Spa</w:t>
      </w:r>
      <w:r>
        <w:rPr>
          <w:i/>
          <w:color w:val="000000"/>
          <w:sz w:val="22"/>
          <w:szCs w:val="22"/>
        </w:rPr>
        <w:tab/>
      </w:r>
      <w:r>
        <w:rPr>
          <w:color w:val="000000"/>
          <w:sz w:val="22"/>
          <w:szCs w:val="22"/>
        </w:rPr>
        <w:t>July 2019-April 2020</w:t>
      </w:r>
    </w:p>
    <w:p w14:paraId="00000026" w14:textId="77777777" w:rsidR="006434A1" w:rsidRDefault="00CA67A8">
      <w:pPr>
        <w:pBdr>
          <w:top w:val="nil"/>
          <w:left w:val="nil"/>
          <w:bottom w:val="nil"/>
          <w:right w:val="nil"/>
          <w:between w:val="nil"/>
        </w:pBdr>
        <w:tabs>
          <w:tab w:val="right" w:pos="10800"/>
        </w:tabs>
        <w:rPr>
          <w:color w:val="000000"/>
          <w:sz w:val="22"/>
          <w:szCs w:val="22"/>
        </w:rPr>
      </w:pPr>
      <w:r>
        <w:rPr>
          <w:color w:val="000000"/>
          <w:sz w:val="22"/>
          <w:szCs w:val="22"/>
        </w:rPr>
        <w:t xml:space="preserve">While working with dogs at the spa, I was in charge of ensuring the dog’s safety while they played. I also worked with my team to ensure a clean environment for the dogs, which included cleaning up messes, doing our best to keep the dogs from getting dirty, changing out water bowls, laundry and general cleaning around the building. </w:t>
      </w:r>
    </w:p>
    <w:p w14:paraId="00000027" w14:textId="77777777" w:rsidR="006434A1" w:rsidRDefault="006434A1">
      <w:pPr>
        <w:pBdr>
          <w:top w:val="nil"/>
          <w:left w:val="nil"/>
          <w:bottom w:val="nil"/>
          <w:right w:val="nil"/>
          <w:between w:val="nil"/>
        </w:pBdr>
        <w:tabs>
          <w:tab w:val="right" w:pos="10800"/>
        </w:tabs>
        <w:rPr>
          <w:color w:val="000000"/>
          <w:sz w:val="22"/>
          <w:szCs w:val="22"/>
        </w:rPr>
      </w:pPr>
    </w:p>
    <w:p w14:paraId="00000028" w14:textId="77777777" w:rsidR="006434A1" w:rsidRDefault="00CA67A8">
      <w:pPr>
        <w:pBdr>
          <w:top w:val="nil"/>
          <w:left w:val="nil"/>
          <w:bottom w:val="nil"/>
          <w:right w:val="nil"/>
          <w:between w:val="nil"/>
        </w:pBdr>
        <w:tabs>
          <w:tab w:val="right" w:pos="10800"/>
        </w:tabs>
        <w:rPr>
          <w:color w:val="000000"/>
          <w:sz w:val="22"/>
          <w:szCs w:val="22"/>
        </w:rPr>
      </w:pPr>
      <w:r>
        <w:rPr>
          <w:b/>
          <w:color w:val="000000"/>
          <w:sz w:val="22"/>
          <w:szCs w:val="22"/>
        </w:rPr>
        <w:lastRenderedPageBreak/>
        <w:t>Graduate Assistant in the College of Education</w:t>
      </w:r>
      <w:r>
        <w:rPr>
          <w:b/>
          <w:color w:val="000000"/>
          <w:sz w:val="22"/>
          <w:szCs w:val="22"/>
        </w:rPr>
        <w:tab/>
        <w:t xml:space="preserve">            </w:t>
      </w:r>
      <w:r>
        <w:rPr>
          <w:color w:val="000000"/>
          <w:sz w:val="22"/>
          <w:szCs w:val="22"/>
        </w:rPr>
        <w:t xml:space="preserve">      </w:t>
      </w:r>
    </w:p>
    <w:p w14:paraId="00000029" w14:textId="77777777" w:rsidR="006434A1" w:rsidRDefault="00CA67A8">
      <w:pPr>
        <w:pBdr>
          <w:top w:val="nil"/>
          <w:left w:val="nil"/>
          <w:bottom w:val="nil"/>
          <w:right w:val="nil"/>
          <w:between w:val="nil"/>
        </w:pBdr>
        <w:tabs>
          <w:tab w:val="right" w:pos="9360"/>
        </w:tabs>
        <w:rPr>
          <w:i/>
          <w:color w:val="000000"/>
          <w:sz w:val="22"/>
          <w:szCs w:val="22"/>
        </w:rPr>
      </w:pPr>
      <w:r>
        <w:rPr>
          <w:i/>
          <w:color w:val="000000"/>
          <w:sz w:val="22"/>
          <w:szCs w:val="22"/>
        </w:rPr>
        <w:t xml:space="preserve">University of North Texas                                                                                                               </w:t>
      </w:r>
      <w:r>
        <w:rPr>
          <w:i/>
          <w:color w:val="000000"/>
          <w:sz w:val="22"/>
          <w:szCs w:val="22"/>
        </w:rPr>
        <w:tab/>
        <w:t xml:space="preserve">   </w:t>
      </w:r>
      <w:r>
        <w:rPr>
          <w:color w:val="000000"/>
          <w:sz w:val="22"/>
          <w:szCs w:val="22"/>
        </w:rPr>
        <w:t>October 2018-May 2019</w:t>
      </w:r>
    </w:p>
    <w:p w14:paraId="0000002A" w14:textId="700F0348" w:rsidR="006434A1" w:rsidRDefault="00CA67A8">
      <w:pPr>
        <w:pBdr>
          <w:top w:val="nil"/>
          <w:left w:val="nil"/>
          <w:bottom w:val="nil"/>
          <w:right w:val="nil"/>
          <w:between w:val="nil"/>
        </w:pBdr>
        <w:tabs>
          <w:tab w:val="right" w:pos="9360"/>
        </w:tabs>
        <w:rPr>
          <w:color w:val="000000"/>
          <w:sz w:val="22"/>
          <w:szCs w:val="22"/>
        </w:rPr>
      </w:pPr>
      <w:r>
        <w:rPr>
          <w:color w:val="000000"/>
          <w:sz w:val="22"/>
          <w:szCs w:val="22"/>
        </w:rPr>
        <w:t>While working in this position</w:t>
      </w:r>
      <w:ins w:id="35" w:author="Anthony V" w:date="2021-03-01T11:40:00Z">
        <w:r w:rsidR="008D1A4D">
          <w:rPr>
            <w:color w:val="000000"/>
            <w:sz w:val="22"/>
            <w:szCs w:val="22"/>
          </w:rPr>
          <w:t>,</w:t>
        </w:r>
      </w:ins>
      <w:r>
        <w:rPr>
          <w:color w:val="000000"/>
          <w:sz w:val="22"/>
          <w:szCs w:val="22"/>
        </w:rPr>
        <w:t xml:space="preserve"> I </w:t>
      </w:r>
      <w:commentRangeStart w:id="36"/>
      <w:del w:id="37" w:author="Anthony V" w:date="2021-03-01T11:40:00Z">
        <w:r w:rsidDel="008D1A4D">
          <w:rPr>
            <w:color w:val="000000"/>
            <w:sz w:val="22"/>
            <w:szCs w:val="22"/>
          </w:rPr>
          <w:delText xml:space="preserve">have </w:delText>
        </w:r>
      </w:del>
      <w:commentRangeEnd w:id="36"/>
      <w:r w:rsidR="008D1A4D">
        <w:rPr>
          <w:rStyle w:val="CommentReference"/>
        </w:rPr>
        <w:commentReference w:id="36"/>
      </w:r>
      <w:r>
        <w:rPr>
          <w:color w:val="000000"/>
          <w:sz w:val="22"/>
          <w:szCs w:val="22"/>
        </w:rPr>
        <w:t xml:space="preserve">completed a variety of tasks to assist </w:t>
      </w:r>
      <w:sdt>
        <w:sdtPr>
          <w:tag w:val="goog_rdk_32"/>
          <w:id w:val="2067131187"/>
        </w:sdtPr>
        <w:sdtEndPr/>
        <w:sdtContent>
          <w:commentRangeStart w:id="38"/>
          <w:ins w:id="39" w:author="Anthony V" w:date="2021-03-01T16:57:00Z">
            <w:r>
              <w:rPr>
                <w:color w:val="000000"/>
                <w:sz w:val="22"/>
                <w:szCs w:val="22"/>
              </w:rPr>
              <w:t>a professor</w:t>
            </w:r>
          </w:ins>
        </w:sdtContent>
      </w:sdt>
      <w:sdt>
        <w:sdtPr>
          <w:tag w:val="goog_rdk_33"/>
          <w:id w:val="1703363162"/>
        </w:sdtPr>
        <w:sdtEndPr/>
        <w:sdtContent>
          <w:del w:id="40" w:author="Anthony V" w:date="2021-03-01T16:57:00Z">
            <w:r>
              <w:rPr>
                <w:color w:val="000000"/>
                <w:sz w:val="22"/>
                <w:szCs w:val="22"/>
              </w:rPr>
              <w:delText>Dr. Combes</w:delText>
            </w:r>
          </w:del>
        </w:sdtContent>
      </w:sdt>
      <w:commentRangeEnd w:id="38"/>
      <w:r w:rsidR="00117B05">
        <w:rPr>
          <w:rStyle w:val="CommentReference"/>
        </w:rPr>
        <w:commentReference w:id="38"/>
      </w:r>
      <w:r>
        <w:rPr>
          <w:color w:val="000000"/>
          <w:sz w:val="22"/>
          <w:szCs w:val="22"/>
        </w:rPr>
        <w:t xml:space="preserve"> in her work in the College of Education. I have done everything from research to editing classes and creating material, to taking over a pilot Mentorship program. </w:t>
      </w:r>
      <w:commentRangeStart w:id="41"/>
      <w:sdt>
        <w:sdtPr>
          <w:tag w:val="goog_rdk_34"/>
          <w:id w:val="-886649251"/>
        </w:sdtPr>
        <w:sdtEndPr/>
        <w:sdtContent>
          <w:del w:id="42" w:author="Anthony V" w:date="2021-03-01T17:06:00Z">
            <w:r>
              <w:rPr>
                <w:color w:val="000000"/>
                <w:sz w:val="22"/>
                <w:szCs w:val="22"/>
              </w:rPr>
              <w:delText>These opportunities have taught me how to learn quickly on the job, adapt</w:delText>
            </w:r>
          </w:del>
        </w:sdtContent>
      </w:sdt>
      <w:sdt>
        <w:sdtPr>
          <w:tag w:val="goog_rdk_35"/>
          <w:id w:val="1035922097"/>
        </w:sdtPr>
        <w:sdtEndPr/>
        <w:sdtContent>
          <w:ins w:id="43" w:author="Anthony V" w:date="2021-03-01T17:06:00Z">
            <w:r>
              <w:rPr>
                <w:color w:val="000000"/>
                <w:sz w:val="22"/>
                <w:szCs w:val="22"/>
              </w:rPr>
              <w:t>Adapted</w:t>
            </w:r>
          </w:ins>
        </w:sdtContent>
      </w:sdt>
      <w:r>
        <w:rPr>
          <w:color w:val="000000"/>
          <w:sz w:val="22"/>
          <w:szCs w:val="22"/>
        </w:rPr>
        <w:t xml:space="preserve"> </w:t>
      </w:r>
      <w:commentRangeEnd w:id="41"/>
      <w:r w:rsidR="007317BB">
        <w:rPr>
          <w:rStyle w:val="CommentReference"/>
        </w:rPr>
        <w:commentReference w:id="41"/>
      </w:r>
      <w:r>
        <w:rPr>
          <w:color w:val="000000"/>
          <w:sz w:val="22"/>
          <w:szCs w:val="22"/>
        </w:rPr>
        <w:t>to changing expectations and tasks for the day while also accomplishing them in a timely manner.</w:t>
      </w:r>
    </w:p>
    <w:p w14:paraId="0000002B" w14:textId="77777777" w:rsidR="006434A1" w:rsidRDefault="006434A1">
      <w:pPr>
        <w:pBdr>
          <w:top w:val="nil"/>
          <w:left w:val="nil"/>
          <w:bottom w:val="nil"/>
          <w:right w:val="nil"/>
          <w:between w:val="nil"/>
        </w:pBdr>
        <w:tabs>
          <w:tab w:val="right" w:pos="9360"/>
        </w:tabs>
        <w:rPr>
          <w:b/>
          <w:color w:val="000000"/>
          <w:sz w:val="22"/>
          <w:szCs w:val="22"/>
        </w:rPr>
      </w:pPr>
    </w:p>
    <w:p w14:paraId="0000002C" w14:textId="77777777" w:rsidR="006434A1" w:rsidRDefault="00CA67A8">
      <w:pPr>
        <w:pBdr>
          <w:top w:val="nil"/>
          <w:left w:val="nil"/>
          <w:bottom w:val="nil"/>
          <w:right w:val="nil"/>
          <w:between w:val="nil"/>
        </w:pBdr>
        <w:tabs>
          <w:tab w:val="right" w:pos="9360"/>
        </w:tabs>
        <w:rPr>
          <w:b/>
          <w:color w:val="000000"/>
          <w:sz w:val="22"/>
          <w:szCs w:val="22"/>
        </w:rPr>
      </w:pPr>
      <w:r>
        <w:rPr>
          <w:b/>
          <w:color w:val="000000"/>
          <w:sz w:val="22"/>
          <w:szCs w:val="22"/>
        </w:rPr>
        <w:t>Behavioral Therapist</w:t>
      </w:r>
    </w:p>
    <w:p w14:paraId="0000002D" w14:textId="77777777" w:rsidR="006434A1" w:rsidRDefault="00CA67A8">
      <w:pPr>
        <w:pBdr>
          <w:top w:val="nil"/>
          <w:left w:val="nil"/>
          <w:bottom w:val="nil"/>
          <w:right w:val="nil"/>
          <w:between w:val="nil"/>
        </w:pBdr>
        <w:tabs>
          <w:tab w:val="right" w:pos="9360"/>
        </w:tabs>
        <w:rPr>
          <w:i/>
          <w:color w:val="000000"/>
          <w:sz w:val="22"/>
          <w:szCs w:val="22"/>
        </w:rPr>
      </w:pPr>
      <w:r>
        <w:rPr>
          <w:i/>
          <w:color w:val="000000"/>
          <w:sz w:val="22"/>
          <w:szCs w:val="22"/>
        </w:rPr>
        <w:t xml:space="preserve">PediaPlex                                                                     </w:t>
      </w:r>
      <w:r>
        <w:rPr>
          <w:i/>
          <w:color w:val="000000"/>
          <w:sz w:val="22"/>
          <w:szCs w:val="22"/>
        </w:rPr>
        <w:tab/>
        <w:t xml:space="preserve">                                                           </w:t>
      </w:r>
      <w:r>
        <w:rPr>
          <w:color w:val="000000"/>
          <w:sz w:val="22"/>
          <w:szCs w:val="22"/>
        </w:rPr>
        <w:t>September 2017 - October 2018</w:t>
      </w:r>
      <w:r>
        <w:rPr>
          <w:i/>
          <w:color w:val="000000"/>
          <w:sz w:val="22"/>
          <w:szCs w:val="22"/>
        </w:rPr>
        <w:t xml:space="preserve"> </w:t>
      </w:r>
    </w:p>
    <w:p w14:paraId="0000002E" w14:textId="77777777" w:rsidR="006434A1" w:rsidRDefault="00CA67A8">
      <w:pPr>
        <w:pBdr>
          <w:top w:val="nil"/>
          <w:left w:val="nil"/>
          <w:bottom w:val="nil"/>
          <w:right w:val="nil"/>
          <w:between w:val="nil"/>
        </w:pBdr>
        <w:tabs>
          <w:tab w:val="right" w:pos="9360"/>
        </w:tabs>
        <w:rPr>
          <w:color w:val="000000"/>
          <w:sz w:val="22"/>
          <w:szCs w:val="22"/>
        </w:rPr>
      </w:pPr>
      <w:r>
        <w:rPr>
          <w:color w:val="000000"/>
          <w:sz w:val="22"/>
          <w:szCs w:val="22"/>
        </w:rPr>
        <w:t xml:space="preserve">In providing behavioral therapy to children with autism, </w:t>
      </w:r>
      <w:commentRangeStart w:id="44"/>
      <w:r>
        <w:rPr>
          <w:color w:val="000000"/>
          <w:sz w:val="22"/>
          <w:szCs w:val="22"/>
        </w:rPr>
        <w:t>I have developed excellent skills at adapting to diverse work demands and thinking on my feet.</w:t>
      </w:r>
      <w:commentRangeEnd w:id="44"/>
      <w:r w:rsidR="008D1A4D">
        <w:rPr>
          <w:rStyle w:val="CommentReference"/>
        </w:rPr>
        <w:commentReference w:id="44"/>
      </w:r>
      <w:r>
        <w:rPr>
          <w:color w:val="000000"/>
          <w:sz w:val="22"/>
          <w:szCs w:val="22"/>
        </w:rPr>
        <w:t xml:space="preserve"> Utilized patience and excellent communication skills working with clients and their families and tailoring care to their unique needs. </w:t>
      </w:r>
      <w:commentRangeStart w:id="45"/>
      <w:r>
        <w:rPr>
          <w:color w:val="000000"/>
          <w:sz w:val="22"/>
          <w:szCs w:val="22"/>
        </w:rPr>
        <w:t xml:space="preserve">Communication is essential to ensure the client receives quality care, both at the clinic and at home. Handling questions from parents also requires excellent listening skills. The work with the clients demands a high level of patience due to the nature of trying to teach them complex skills they have never been exposed to before. </w:t>
      </w:r>
      <w:commentRangeEnd w:id="45"/>
      <w:r w:rsidR="007317BB">
        <w:rPr>
          <w:rStyle w:val="CommentReference"/>
        </w:rPr>
        <w:commentReference w:id="45"/>
      </w:r>
      <w:r>
        <w:rPr>
          <w:color w:val="000000"/>
          <w:sz w:val="22"/>
          <w:szCs w:val="22"/>
        </w:rPr>
        <w:t xml:space="preserve">  </w:t>
      </w:r>
    </w:p>
    <w:p w14:paraId="0000002F" w14:textId="77777777" w:rsidR="006434A1" w:rsidRDefault="006434A1">
      <w:pPr>
        <w:pBdr>
          <w:top w:val="nil"/>
          <w:left w:val="nil"/>
          <w:bottom w:val="nil"/>
          <w:right w:val="nil"/>
          <w:between w:val="nil"/>
        </w:pBdr>
        <w:tabs>
          <w:tab w:val="right" w:pos="9360"/>
        </w:tabs>
        <w:rPr>
          <w:b/>
          <w:color w:val="000000"/>
          <w:sz w:val="22"/>
          <w:szCs w:val="22"/>
        </w:rPr>
      </w:pPr>
    </w:p>
    <w:p w14:paraId="00000030" w14:textId="77777777" w:rsidR="006434A1" w:rsidRDefault="00CA67A8">
      <w:pPr>
        <w:pBdr>
          <w:top w:val="nil"/>
          <w:left w:val="nil"/>
          <w:bottom w:val="nil"/>
          <w:right w:val="nil"/>
          <w:between w:val="nil"/>
        </w:pBdr>
        <w:tabs>
          <w:tab w:val="right" w:pos="9360"/>
        </w:tabs>
        <w:rPr>
          <w:b/>
          <w:color w:val="000000"/>
          <w:sz w:val="22"/>
          <w:szCs w:val="22"/>
        </w:rPr>
      </w:pPr>
      <w:r>
        <w:rPr>
          <w:b/>
          <w:color w:val="000000"/>
          <w:sz w:val="22"/>
          <w:szCs w:val="22"/>
        </w:rPr>
        <w:t xml:space="preserve">Sam Houston State University                                                                          </w:t>
      </w:r>
      <w:r>
        <w:rPr>
          <w:color w:val="000000"/>
          <w:sz w:val="22"/>
          <w:szCs w:val="22"/>
        </w:rPr>
        <w:t xml:space="preserve">                              </w:t>
      </w:r>
    </w:p>
    <w:p w14:paraId="00000031" w14:textId="77777777" w:rsidR="006434A1" w:rsidRDefault="00CA67A8">
      <w:pPr>
        <w:pBdr>
          <w:top w:val="nil"/>
          <w:left w:val="nil"/>
          <w:bottom w:val="nil"/>
          <w:right w:val="nil"/>
          <w:between w:val="nil"/>
        </w:pBdr>
        <w:tabs>
          <w:tab w:val="right" w:pos="9360"/>
        </w:tabs>
        <w:rPr>
          <w:i/>
          <w:color w:val="000000"/>
          <w:sz w:val="22"/>
          <w:szCs w:val="22"/>
        </w:rPr>
      </w:pPr>
      <w:r>
        <w:rPr>
          <w:i/>
          <w:color w:val="000000"/>
          <w:sz w:val="22"/>
          <w:szCs w:val="22"/>
        </w:rPr>
        <w:t xml:space="preserve">Research Assistant                                                                                                                             </w:t>
      </w:r>
      <w:r>
        <w:rPr>
          <w:i/>
          <w:color w:val="000000"/>
          <w:sz w:val="22"/>
          <w:szCs w:val="22"/>
        </w:rPr>
        <w:tab/>
      </w:r>
      <w:r>
        <w:rPr>
          <w:color w:val="000000"/>
          <w:sz w:val="22"/>
          <w:szCs w:val="22"/>
        </w:rPr>
        <w:t>August 2016 - May 2017</w:t>
      </w:r>
    </w:p>
    <w:p w14:paraId="00000032" w14:textId="77777777" w:rsidR="006434A1" w:rsidRDefault="00CA67A8">
      <w:pPr>
        <w:jc w:val="both"/>
        <w:rPr>
          <w:sz w:val="22"/>
          <w:szCs w:val="22"/>
        </w:rPr>
      </w:pPr>
      <w:r>
        <w:rPr>
          <w:sz w:val="22"/>
          <w:szCs w:val="22"/>
        </w:rPr>
        <w:t xml:space="preserve">Working with </w:t>
      </w:r>
      <w:sdt>
        <w:sdtPr>
          <w:tag w:val="goog_rdk_36"/>
          <w:id w:val="-80372554"/>
        </w:sdtPr>
        <w:sdtEndPr/>
        <w:sdtContent>
          <w:ins w:id="46" w:author="Anthony V" w:date="2021-03-01T16:34:00Z">
            <w:r>
              <w:rPr>
                <w:sz w:val="22"/>
                <w:szCs w:val="22"/>
              </w:rPr>
              <w:t xml:space="preserve">a professor </w:t>
            </w:r>
          </w:ins>
        </w:sdtContent>
      </w:sdt>
      <w:sdt>
        <w:sdtPr>
          <w:tag w:val="goog_rdk_37"/>
          <w:id w:val="1619724524"/>
        </w:sdtPr>
        <w:sdtEndPr/>
        <w:sdtContent>
          <w:del w:id="47" w:author="Anthony V" w:date="2021-03-01T16:34:00Z">
            <w:r>
              <w:rPr>
                <w:sz w:val="22"/>
                <w:szCs w:val="22"/>
              </w:rPr>
              <w:delText>Dr. Desforges</w:delText>
            </w:r>
          </w:del>
        </w:sdtContent>
      </w:sdt>
      <w:r>
        <w:rPr>
          <w:sz w:val="22"/>
          <w:szCs w:val="22"/>
        </w:rPr>
        <w:t xml:space="preserve"> and two graduate students, we examined the relationship between religiosity and moral foundations. I was responsible for finding previous studies that were similar to ours. We also looked at how apology could fit in with moral and religious foundations. I began looking for how people respond to apologies and if they could mend a relationship based on self-report studies.</w:t>
      </w:r>
    </w:p>
    <w:p w14:paraId="00000033" w14:textId="77777777" w:rsidR="006434A1" w:rsidRDefault="006434A1">
      <w:pPr>
        <w:pBdr>
          <w:top w:val="nil"/>
          <w:left w:val="nil"/>
          <w:bottom w:val="nil"/>
          <w:right w:val="nil"/>
          <w:between w:val="nil"/>
        </w:pBdr>
        <w:tabs>
          <w:tab w:val="right" w:pos="9360"/>
        </w:tabs>
        <w:rPr>
          <w:b/>
          <w:color w:val="000000"/>
          <w:sz w:val="22"/>
          <w:szCs w:val="22"/>
        </w:rPr>
      </w:pPr>
    </w:p>
    <w:p w14:paraId="00000034" w14:textId="77777777" w:rsidR="006434A1" w:rsidRDefault="006434A1">
      <w:pPr>
        <w:pBdr>
          <w:top w:val="nil"/>
          <w:left w:val="nil"/>
          <w:bottom w:val="nil"/>
          <w:right w:val="nil"/>
          <w:between w:val="nil"/>
        </w:pBdr>
        <w:tabs>
          <w:tab w:val="right" w:pos="9270"/>
        </w:tabs>
        <w:rPr>
          <w:b/>
          <w:color w:val="000000"/>
          <w:sz w:val="22"/>
          <w:szCs w:val="22"/>
        </w:rPr>
      </w:pPr>
    </w:p>
    <w:sdt>
      <w:sdtPr>
        <w:tag w:val="goog_rdk_40"/>
        <w:id w:val="991211950"/>
      </w:sdtPr>
      <w:sdtEndPr/>
      <w:sdtContent>
        <w:p w14:paraId="00000035" w14:textId="77777777" w:rsidR="006434A1" w:rsidRDefault="006D1793">
          <w:pPr>
            <w:pBdr>
              <w:top w:val="nil"/>
              <w:left w:val="nil"/>
              <w:bottom w:val="nil"/>
              <w:right w:val="nil"/>
              <w:between w:val="nil"/>
            </w:pBdr>
            <w:tabs>
              <w:tab w:val="right" w:pos="9270"/>
            </w:tabs>
            <w:rPr>
              <w:del w:id="48" w:author="Anthony V" w:date="2021-03-01T16:32:00Z"/>
              <w:color w:val="000000"/>
              <w:sz w:val="22"/>
              <w:szCs w:val="22"/>
            </w:rPr>
          </w:pPr>
          <w:sdt>
            <w:sdtPr>
              <w:tag w:val="goog_rdk_39"/>
              <w:id w:val="-1744402849"/>
            </w:sdtPr>
            <w:sdtEndPr/>
            <w:sdtContent>
              <w:del w:id="49" w:author="Anthony V" w:date="2021-03-01T16:32:00Z">
                <w:r w:rsidR="00CA67A8">
                  <w:rPr>
                    <w:b/>
                    <w:color w:val="000000"/>
                    <w:sz w:val="22"/>
                    <w:szCs w:val="22"/>
                  </w:rPr>
                  <w:delText>CERTIFICATES/ SKILLS/TRAININGS</w:delText>
                </w:r>
              </w:del>
            </w:sdtContent>
          </w:sdt>
        </w:p>
      </w:sdtContent>
    </w:sdt>
    <w:commentRangeStart w:id="50" w:displacedByCustomXml="next"/>
    <w:sdt>
      <w:sdtPr>
        <w:tag w:val="goog_rdk_42"/>
        <w:id w:val="-424349389"/>
      </w:sdtPr>
      <w:sdtEndPr/>
      <w:sdtContent>
        <w:p w14:paraId="00000036" w14:textId="77777777" w:rsidR="006434A1" w:rsidRDefault="006D1793">
          <w:pPr>
            <w:numPr>
              <w:ilvl w:val="0"/>
              <w:numId w:val="1"/>
            </w:numPr>
            <w:pBdr>
              <w:top w:val="nil"/>
              <w:left w:val="nil"/>
              <w:bottom w:val="nil"/>
              <w:right w:val="nil"/>
              <w:between w:val="nil"/>
            </w:pBdr>
            <w:rPr>
              <w:del w:id="51" w:author="Anthony V" w:date="2021-03-01T16:32:00Z"/>
              <w:color w:val="000000"/>
            </w:rPr>
          </w:pPr>
          <w:sdt>
            <w:sdtPr>
              <w:tag w:val="goog_rdk_41"/>
              <w:id w:val="-1124151917"/>
            </w:sdtPr>
            <w:sdtEndPr/>
            <w:sdtContent>
              <w:del w:id="52" w:author="Anthony V" w:date="2021-03-01T16:32:00Z">
                <w:r w:rsidR="00CA67A8">
                  <w:rPr>
                    <w:color w:val="000000"/>
                    <w:sz w:val="22"/>
                    <w:szCs w:val="22"/>
                    <w:highlight w:val="white"/>
                  </w:rPr>
                  <w:delText>CPR Training</w:delText>
                </w:r>
                <w:r w:rsidR="00CA67A8">
                  <w:rPr>
                    <w:color w:val="000000"/>
                    <w:sz w:val="22"/>
                    <w:szCs w:val="22"/>
                    <w:highlight w:val="white"/>
                  </w:rPr>
                  <w:tab/>
                  <w:delText xml:space="preserve">                                     </w:delText>
                </w:r>
                <w:r w:rsidR="00CA67A8">
                  <w:rPr>
                    <w:color w:val="000000"/>
                    <w:sz w:val="22"/>
                    <w:szCs w:val="22"/>
                  </w:rPr>
                  <w:delText xml:space="preserve"> </w:delText>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delText xml:space="preserve">    2020</w:delText>
                </w:r>
              </w:del>
            </w:sdtContent>
          </w:sdt>
        </w:p>
      </w:sdtContent>
    </w:sdt>
    <w:sdt>
      <w:sdtPr>
        <w:tag w:val="goog_rdk_44"/>
        <w:id w:val="1662353200"/>
      </w:sdtPr>
      <w:sdtEndPr/>
      <w:sdtContent>
        <w:p w14:paraId="00000037" w14:textId="77777777" w:rsidR="006434A1" w:rsidRDefault="006D1793">
          <w:pPr>
            <w:numPr>
              <w:ilvl w:val="0"/>
              <w:numId w:val="1"/>
            </w:numPr>
            <w:pBdr>
              <w:top w:val="nil"/>
              <w:left w:val="nil"/>
              <w:bottom w:val="nil"/>
              <w:right w:val="nil"/>
              <w:between w:val="nil"/>
            </w:pBdr>
            <w:rPr>
              <w:del w:id="53" w:author="Anthony V" w:date="2021-03-01T16:32:00Z"/>
              <w:color w:val="000000"/>
            </w:rPr>
          </w:pPr>
          <w:sdt>
            <w:sdtPr>
              <w:tag w:val="goog_rdk_43"/>
              <w:id w:val="-1370288647"/>
            </w:sdtPr>
            <w:sdtEndPr/>
            <w:sdtContent>
              <w:del w:id="54" w:author="Anthony V" w:date="2021-03-01T16:32:00Z">
                <w:r w:rsidR="00CA67A8">
                  <w:rPr>
                    <w:color w:val="000000"/>
                    <w:sz w:val="22"/>
                    <w:szCs w:val="22"/>
                  </w:rPr>
                  <w:delText>Advocacy Training</w:delText>
                </w:r>
                <w:r w:rsidR="00CA67A8">
                  <w:rPr>
                    <w:color w:val="000000"/>
                  </w:rPr>
                  <w:tab/>
                </w:r>
                <w:r w:rsidR="00CA67A8">
                  <w:rPr>
                    <w:color w:val="000000"/>
                  </w:rPr>
                  <w:tab/>
                </w:r>
                <w:r w:rsidR="00CA67A8">
                  <w:rPr>
                    <w:color w:val="000000"/>
                  </w:rPr>
                  <w:tab/>
                </w:r>
                <w:r w:rsidR="00CA67A8">
                  <w:rPr>
                    <w:color w:val="000000"/>
                  </w:rPr>
                  <w:tab/>
                </w:r>
                <w:r w:rsidR="00CA67A8">
                  <w:rPr>
                    <w:color w:val="000000"/>
                  </w:rPr>
                  <w:tab/>
                </w:r>
                <w:r w:rsidR="00CA67A8">
                  <w:rPr>
                    <w:color w:val="000000"/>
                  </w:rPr>
                  <w:tab/>
                </w:r>
                <w:r w:rsidR="00CA67A8">
                  <w:rPr>
                    <w:color w:val="000000"/>
                  </w:rPr>
                  <w:tab/>
                </w:r>
                <w:r w:rsidR="00CA67A8">
                  <w:rPr>
                    <w:color w:val="000000"/>
                  </w:rPr>
                  <w:tab/>
                </w:r>
                <w:r w:rsidR="00CA67A8">
                  <w:rPr>
                    <w:color w:val="000000"/>
                  </w:rPr>
                  <w:tab/>
                </w:r>
                <w:r w:rsidR="00CA67A8">
                  <w:rPr>
                    <w:color w:val="000000"/>
                  </w:rPr>
                  <w:tab/>
                </w:r>
                <w:r w:rsidR="00CA67A8">
                  <w:rPr>
                    <w:color w:val="000000"/>
                  </w:rPr>
                  <w:tab/>
                </w:r>
                <w:r w:rsidR="00CA67A8">
                  <w:rPr>
                    <w:color w:val="000000"/>
                  </w:rPr>
                  <w:tab/>
                  <w:delText xml:space="preserve">    </w:delText>
                </w:r>
                <w:r w:rsidR="00CA67A8">
                  <w:rPr>
                    <w:color w:val="000000"/>
                    <w:sz w:val="22"/>
                    <w:szCs w:val="22"/>
                  </w:rPr>
                  <w:delText>2019</w:delText>
                </w:r>
              </w:del>
            </w:sdtContent>
          </w:sdt>
        </w:p>
      </w:sdtContent>
    </w:sdt>
    <w:sdt>
      <w:sdtPr>
        <w:tag w:val="goog_rdk_46"/>
        <w:id w:val="529770158"/>
      </w:sdtPr>
      <w:sdtEndPr/>
      <w:sdtContent>
        <w:p w14:paraId="00000038" w14:textId="77777777" w:rsidR="006434A1" w:rsidRDefault="006D1793">
          <w:pPr>
            <w:numPr>
              <w:ilvl w:val="0"/>
              <w:numId w:val="1"/>
            </w:numPr>
            <w:pBdr>
              <w:top w:val="nil"/>
              <w:left w:val="nil"/>
              <w:bottom w:val="nil"/>
              <w:right w:val="nil"/>
              <w:between w:val="nil"/>
            </w:pBdr>
            <w:rPr>
              <w:del w:id="55" w:author="Anthony V" w:date="2021-03-01T16:32:00Z"/>
              <w:color w:val="000000"/>
            </w:rPr>
          </w:pPr>
          <w:sdt>
            <w:sdtPr>
              <w:tag w:val="goog_rdk_45"/>
              <w:id w:val="-1150744930"/>
            </w:sdtPr>
            <w:sdtEndPr/>
            <w:sdtContent>
              <w:del w:id="56" w:author="Anthony V" w:date="2021-03-01T16:32:00Z">
                <w:r w:rsidR="00CA67A8">
                  <w:rPr>
                    <w:color w:val="000000"/>
                    <w:sz w:val="22"/>
                    <w:szCs w:val="22"/>
                  </w:rPr>
                  <w:delText xml:space="preserve">Basics of Psychodrama Training </w:delText>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r>
                <w:r w:rsidR="00CA67A8">
                  <w:rPr>
                    <w:color w:val="000000"/>
                    <w:sz w:val="22"/>
                    <w:szCs w:val="22"/>
                  </w:rPr>
                  <w:tab/>
                  <w:delText xml:space="preserve">     2019</w:delText>
                </w:r>
              </w:del>
            </w:sdtContent>
          </w:sdt>
        </w:p>
      </w:sdtContent>
    </w:sdt>
    <w:sdt>
      <w:sdtPr>
        <w:tag w:val="goog_rdk_48"/>
        <w:id w:val="337812437"/>
      </w:sdtPr>
      <w:sdtEndPr/>
      <w:sdtContent>
        <w:p w14:paraId="00000039" w14:textId="77777777" w:rsidR="006434A1" w:rsidRDefault="006D1793">
          <w:pPr>
            <w:numPr>
              <w:ilvl w:val="0"/>
              <w:numId w:val="1"/>
            </w:numPr>
            <w:pBdr>
              <w:top w:val="nil"/>
              <w:left w:val="nil"/>
              <w:bottom w:val="nil"/>
              <w:right w:val="nil"/>
              <w:between w:val="nil"/>
            </w:pBdr>
            <w:tabs>
              <w:tab w:val="right" w:pos="9270"/>
            </w:tabs>
            <w:rPr>
              <w:del w:id="57" w:author="Anthony V" w:date="2021-03-01T16:32:00Z"/>
              <w:b/>
              <w:color w:val="000000"/>
              <w:sz w:val="22"/>
              <w:szCs w:val="22"/>
            </w:rPr>
          </w:pPr>
          <w:sdt>
            <w:sdtPr>
              <w:tag w:val="goog_rdk_47"/>
              <w:id w:val="-1114747316"/>
            </w:sdtPr>
            <w:sdtEndPr/>
            <w:sdtContent>
              <w:del w:id="58" w:author="Anthony V" w:date="2021-03-01T16:32:00Z">
                <w:r w:rsidR="00CA67A8">
                  <w:rPr>
                    <w:color w:val="000000"/>
                    <w:sz w:val="22"/>
                    <w:szCs w:val="22"/>
                  </w:rPr>
                  <w:delText xml:space="preserve">Psychological First Aid </w:delText>
                </w:r>
                <w:r w:rsidR="00CA67A8">
                  <w:rPr>
                    <w:color w:val="000000"/>
                    <w:sz w:val="22"/>
                    <w:szCs w:val="22"/>
                  </w:rPr>
                  <w:tab/>
                </w:r>
                <w:r w:rsidR="00CA67A8">
                  <w:rPr>
                    <w:color w:val="000000"/>
                    <w:sz w:val="22"/>
                    <w:szCs w:val="22"/>
                  </w:rPr>
                  <w:tab/>
                  <w:delText xml:space="preserve">      2017 – 2019</w:delText>
                </w:r>
              </w:del>
            </w:sdtContent>
          </w:sdt>
          <w:commentRangeEnd w:id="50"/>
          <w:r w:rsidR="008D1A4D">
            <w:rPr>
              <w:rStyle w:val="CommentReference"/>
            </w:rPr>
            <w:commentReference w:id="50"/>
          </w:r>
        </w:p>
      </w:sdtContent>
    </w:sdt>
    <w:p w14:paraId="0000003A" w14:textId="77777777" w:rsidR="006434A1" w:rsidRDefault="00CA67A8">
      <w:pPr>
        <w:pBdr>
          <w:top w:val="nil"/>
          <w:left w:val="nil"/>
          <w:bottom w:val="single" w:sz="4" w:space="1" w:color="000000"/>
          <w:right w:val="nil"/>
          <w:between w:val="nil"/>
        </w:pBdr>
        <w:tabs>
          <w:tab w:val="right" w:pos="9270"/>
        </w:tabs>
        <w:rPr>
          <w:b/>
          <w:color w:val="000000"/>
          <w:sz w:val="22"/>
          <w:szCs w:val="22"/>
        </w:rPr>
      </w:pPr>
      <w:r>
        <w:rPr>
          <w:color w:val="000000"/>
          <w:sz w:val="22"/>
          <w:szCs w:val="22"/>
        </w:rPr>
        <w:t xml:space="preserve">                                                             </w:t>
      </w:r>
      <w:r>
        <w:rPr>
          <w:color w:val="000000"/>
          <w:sz w:val="22"/>
          <w:szCs w:val="22"/>
        </w:rPr>
        <w:tab/>
      </w:r>
    </w:p>
    <w:p w14:paraId="0000003B" w14:textId="77777777" w:rsidR="006434A1" w:rsidRDefault="00CA67A8">
      <w:pPr>
        <w:pBdr>
          <w:top w:val="nil"/>
          <w:left w:val="nil"/>
          <w:bottom w:val="nil"/>
          <w:right w:val="nil"/>
          <w:between w:val="nil"/>
        </w:pBdr>
        <w:tabs>
          <w:tab w:val="right" w:pos="9270"/>
        </w:tabs>
        <w:rPr>
          <w:b/>
          <w:color w:val="000000"/>
          <w:sz w:val="22"/>
          <w:szCs w:val="22"/>
        </w:rPr>
      </w:pPr>
      <w:r>
        <w:rPr>
          <w:b/>
          <w:color w:val="000000"/>
          <w:sz w:val="22"/>
          <w:szCs w:val="22"/>
        </w:rPr>
        <w:t>PROFESSIONAL ORGANIZATIONS</w:t>
      </w:r>
    </w:p>
    <w:p w14:paraId="0000003C" w14:textId="77777777" w:rsidR="006434A1" w:rsidRDefault="006434A1">
      <w:pPr>
        <w:pBdr>
          <w:top w:val="nil"/>
          <w:left w:val="nil"/>
          <w:bottom w:val="nil"/>
          <w:right w:val="nil"/>
          <w:between w:val="nil"/>
        </w:pBdr>
        <w:tabs>
          <w:tab w:val="right" w:pos="9270"/>
        </w:tabs>
        <w:jc w:val="both"/>
        <w:rPr>
          <w:color w:val="000000"/>
          <w:sz w:val="22"/>
          <w:szCs w:val="22"/>
        </w:rPr>
      </w:pPr>
    </w:p>
    <w:p w14:paraId="0000003D" w14:textId="77777777" w:rsidR="006434A1" w:rsidRDefault="00CA67A8">
      <w:pPr>
        <w:pBdr>
          <w:top w:val="nil"/>
          <w:left w:val="nil"/>
          <w:bottom w:val="nil"/>
          <w:right w:val="nil"/>
          <w:between w:val="nil"/>
        </w:pBdr>
        <w:tabs>
          <w:tab w:val="right" w:pos="9270"/>
        </w:tabs>
        <w:jc w:val="both"/>
        <w:rPr>
          <w:color w:val="000000"/>
          <w:sz w:val="22"/>
          <w:szCs w:val="22"/>
        </w:rPr>
      </w:pPr>
      <w:r>
        <w:rPr>
          <w:b/>
          <w:color w:val="000000"/>
          <w:sz w:val="22"/>
          <w:szCs w:val="22"/>
        </w:rPr>
        <w:t>American Counseling Association</w:t>
      </w:r>
      <w:sdt>
        <w:sdtPr>
          <w:tag w:val="goog_rdk_49"/>
          <w:id w:val="-1684895356"/>
        </w:sdtPr>
        <w:sdtEndPr/>
        <w:sdtContent>
          <w:ins w:id="59" w:author="Anthony V" w:date="2021-03-01T16:32:00Z">
            <w:r>
              <w:rPr>
                <w:b/>
                <w:color w:val="000000"/>
                <w:sz w:val="22"/>
                <w:szCs w:val="22"/>
              </w:rPr>
              <w:t xml:space="preserve">, </w:t>
            </w:r>
          </w:ins>
        </w:sdtContent>
      </w:sdt>
      <w:sdt>
        <w:sdtPr>
          <w:tag w:val="goog_rdk_50"/>
          <w:id w:val="-263299971"/>
        </w:sdtPr>
        <w:sdtEndPr/>
        <w:sdtContent>
          <w:del w:id="60" w:author="Anthony V" w:date="2021-03-01T16:32:00Z">
            <w:r>
              <w:rPr>
                <w:color w:val="000000"/>
                <w:sz w:val="22"/>
                <w:szCs w:val="22"/>
              </w:rPr>
              <w:delText xml:space="preserve">                                                                                                         </w:delText>
            </w:r>
          </w:del>
        </w:sdtContent>
      </w:sdt>
      <w:r>
        <w:rPr>
          <w:color w:val="000000"/>
          <w:sz w:val="22"/>
          <w:szCs w:val="22"/>
        </w:rPr>
        <w:t>August 2017-Present</w:t>
      </w:r>
    </w:p>
    <w:p w14:paraId="0000003E" w14:textId="77777777" w:rsidR="006434A1" w:rsidRDefault="00CA67A8">
      <w:pPr>
        <w:pBdr>
          <w:top w:val="nil"/>
          <w:left w:val="nil"/>
          <w:bottom w:val="nil"/>
          <w:right w:val="nil"/>
          <w:between w:val="nil"/>
        </w:pBdr>
        <w:tabs>
          <w:tab w:val="right" w:pos="9270"/>
        </w:tabs>
        <w:jc w:val="both"/>
        <w:rPr>
          <w:color w:val="000000"/>
          <w:sz w:val="22"/>
          <w:szCs w:val="22"/>
        </w:rPr>
      </w:pPr>
      <w:r>
        <w:rPr>
          <w:b/>
          <w:color w:val="000000"/>
          <w:sz w:val="22"/>
          <w:szCs w:val="22"/>
        </w:rPr>
        <w:t>CSJ Counselors for Social Justice</w:t>
      </w:r>
      <w:sdt>
        <w:sdtPr>
          <w:tag w:val="goog_rdk_51"/>
          <w:id w:val="1983568842"/>
        </w:sdtPr>
        <w:sdtEndPr/>
        <w:sdtContent>
          <w:ins w:id="61" w:author="Anthony V" w:date="2021-03-01T16:32:00Z">
            <w:r>
              <w:rPr>
                <w:b/>
                <w:color w:val="000000"/>
                <w:sz w:val="22"/>
                <w:szCs w:val="22"/>
              </w:rPr>
              <w:t xml:space="preserve">, </w:t>
            </w:r>
          </w:ins>
        </w:sdtContent>
      </w:sdt>
      <w:sdt>
        <w:sdtPr>
          <w:tag w:val="goog_rdk_52"/>
          <w:id w:val="1357306916"/>
        </w:sdtPr>
        <w:sdtEndPr/>
        <w:sdtContent>
          <w:del w:id="62" w:author="Anthony V" w:date="2021-03-01T16:32:00Z">
            <w:r>
              <w:rPr>
                <w:color w:val="000000"/>
                <w:sz w:val="22"/>
                <w:szCs w:val="22"/>
              </w:rPr>
              <w:delText xml:space="preserve">                                                                                                           </w:delText>
            </w:r>
          </w:del>
        </w:sdtContent>
      </w:sdt>
      <w:r>
        <w:rPr>
          <w:color w:val="000000"/>
          <w:sz w:val="22"/>
          <w:szCs w:val="22"/>
        </w:rPr>
        <w:t>August 2017-Present</w:t>
      </w:r>
    </w:p>
    <w:p w14:paraId="0000003F" w14:textId="77777777" w:rsidR="006434A1" w:rsidRDefault="00CA67A8">
      <w:pPr>
        <w:pBdr>
          <w:top w:val="nil"/>
          <w:left w:val="nil"/>
          <w:bottom w:val="nil"/>
          <w:right w:val="nil"/>
          <w:between w:val="nil"/>
        </w:pBdr>
        <w:tabs>
          <w:tab w:val="right" w:pos="9270"/>
        </w:tabs>
        <w:jc w:val="both"/>
        <w:rPr>
          <w:color w:val="000000"/>
          <w:sz w:val="22"/>
          <w:szCs w:val="22"/>
        </w:rPr>
      </w:pPr>
      <w:commentRangeStart w:id="63"/>
      <w:r>
        <w:rPr>
          <w:b/>
          <w:color w:val="000000"/>
          <w:sz w:val="22"/>
          <w:szCs w:val="22"/>
        </w:rPr>
        <w:t>ALGBTIC</w:t>
      </w:r>
      <w:commentRangeEnd w:id="63"/>
      <w:r w:rsidR="008D1A4D">
        <w:rPr>
          <w:rStyle w:val="CommentReference"/>
        </w:rPr>
        <w:commentReference w:id="63"/>
      </w:r>
      <w:sdt>
        <w:sdtPr>
          <w:tag w:val="goog_rdk_53"/>
          <w:id w:val="-1021083646"/>
        </w:sdtPr>
        <w:sdtEndPr/>
        <w:sdtContent>
          <w:ins w:id="64" w:author="Anthony V" w:date="2021-03-01T16:32:00Z">
            <w:r>
              <w:rPr>
                <w:b/>
                <w:color w:val="000000"/>
                <w:sz w:val="22"/>
                <w:szCs w:val="22"/>
              </w:rPr>
              <w:t xml:space="preserve">, </w:t>
            </w:r>
          </w:ins>
        </w:sdtContent>
      </w:sdt>
      <w:sdt>
        <w:sdtPr>
          <w:tag w:val="goog_rdk_54"/>
          <w:id w:val="900414033"/>
        </w:sdtPr>
        <w:sdtEndPr/>
        <w:sdtContent>
          <w:del w:id="65" w:author="Anthony V" w:date="2021-03-01T16:32:00Z">
            <w:r>
              <w:rPr>
                <w:color w:val="000000"/>
                <w:sz w:val="22"/>
                <w:szCs w:val="22"/>
              </w:rPr>
              <w:delText xml:space="preserve">                                                                                                                                                 </w:delText>
            </w:r>
          </w:del>
        </w:sdtContent>
      </w:sdt>
      <w:r>
        <w:rPr>
          <w:color w:val="000000"/>
          <w:sz w:val="22"/>
          <w:szCs w:val="22"/>
        </w:rPr>
        <w:t>August 2017-Present</w:t>
      </w:r>
    </w:p>
    <w:p w14:paraId="00000040" w14:textId="77777777" w:rsidR="006434A1" w:rsidRDefault="00CA67A8">
      <w:pPr>
        <w:pBdr>
          <w:top w:val="nil"/>
          <w:left w:val="nil"/>
          <w:bottom w:val="nil"/>
          <w:right w:val="nil"/>
          <w:between w:val="nil"/>
        </w:pBdr>
        <w:tabs>
          <w:tab w:val="right" w:pos="9270"/>
        </w:tabs>
        <w:jc w:val="both"/>
        <w:rPr>
          <w:color w:val="000000"/>
          <w:sz w:val="22"/>
          <w:szCs w:val="22"/>
        </w:rPr>
      </w:pPr>
      <w:r>
        <w:rPr>
          <w:b/>
          <w:color w:val="000000"/>
          <w:sz w:val="22"/>
          <w:szCs w:val="22"/>
        </w:rPr>
        <w:t>Texas Counseling Association</w:t>
      </w:r>
      <w:sdt>
        <w:sdtPr>
          <w:tag w:val="goog_rdk_55"/>
          <w:id w:val="-1803836441"/>
        </w:sdtPr>
        <w:sdtEndPr/>
        <w:sdtContent>
          <w:ins w:id="66" w:author="Anthony V" w:date="2021-03-01T16:32:00Z">
            <w:r>
              <w:rPr>
                <w:b/>
                <w:color w:val="000000"/>
                <w:sz w:val="22"/>
                <w:szCs w:val="22"/>
              </w:rPr>
              <w:t xml:space="preserve">, </w:t>
            </w:r>
          </w:ins>
        </w:sdtContent>
      </w:sdt>
      <w:sdt>
        <w:sdtPr>
          <w:tag w:val="goog_rdk_56"/>
          <w:id w:val="816298245"/>
        </w:sdtPr>
        <w:sdtEndPr/>
        <w:sdtContent>
          <w:del w:id="67" w:author="Anthony V" w:date="2021-03-01T16:32:00Z">
            <w:r>
              <w:rPr>
                <w:b/>
                <w:color w:val="000000"/>
                <w:sz w:val="22"/>
                <w:szCs w:val="22"/>
              </w:rPr>
              <w:delText xml:space="preserve">                                                                                    </w:delText>
            </w:r>
            <w:r>
              <w:rPr>
                <w:b/>
                <w:color w:val="000000"/>
                <w:sz w:val="22"/>
                <w:szCs w:val="22"/>
              </w:rPr>
              <w:tab/>
              <w:delText xml:space="preserve">        </w:delText>
            </w:r>
          </w:del>
        </w:sdtContent>
      </w:sdt>
      <w:r>
        <w:rPr>
          <w:color w:val="000000"/>
          <w:sz w:val="22"/>
          <w:szCs w:val="22"/>
        </w:rPr>
        <w:t>September 2019-September 2020</w:t>
      </w:r>
    </w:p>
    <w:p w14:paraId="00000041" w14:textId="77777777" w:rsidR="006434A1" w:rsidRDefault="00CA67A8">
      <w:pPr>
        <w:pBdr>
          <w:top w:val="nil"/>
          <w:left w:val="nil"/>
          <w:bottom w:val="nil"/>
          <w:right w:val="nil"/>
          <w:between w:val="nil"/>
        </w:pBdr>
        <w:tabs>
          <w:tab w:val="right" w:pos="9270"/>
        </w:tabs>
        <w:jc w:val="both"/>
        <w:rPr>
          <w:color w:val="000000"/>
          <w:sz w:val="22"/>
          <w:szCs w:val="22"/>
        </w:rPr>
      </w:pPr>
      <w:r>
        <w:rPr>
          <w:b/>
          <w:color w:val="000000"/>
          <w:sz w:val="22"/>
          <w:szCs w:val="22"/>
        </w:rPr>
        <w:t>CLASSIC</w:t>
      </w:r>
      <w:sdt>
        <w:sdtPr>
          <w:tag w:val="goog_rdk_57"/>
          <w:id w:val="1804813958"/>
        </w:sdtPr>
        <w:sdtEndPr/>
        <w:sdtContent>
          <w:ins w:id="68" w:author="Anthony V" w:date="2021-03-01T16:33:00Z">
            <w:r>
              <w:rPr>
                <w:b/>
                <w:color w:val="000000"/>
                <w:sz w:val="22"/>
                <w:szCs w:val="22"/>
              </w:rPr>
              <w:t xml:space="preserve">, </w:t>
            </w:r>
          </w:ins>
        </w:sdtContent>
      </w:sdt>
      <w:sdt>
        <w:sdtPr>
          <w:tag w:val="goog_rdk_58"/>
          <w:id w:val="-930509910"/>
        </w:sdtPr>
        <w:sdtEndPr/>
        <w:sdtContent>
          <w:del w:id="69" w:author="Anthony V" w:date="2021-03-01T16:33:00Z">
            <w:r>
              <w:rPr>
                <w:b/>
                <w:color w:val="000000"/>
                <w:sz w:val="22"/>
                <w:szCs w:val="22"/>
              </w:rPr>
              <w:delText xml:space="preserve">                                                                                                                                 </w:delText>
            </w:r>
            <w:r>
              <w:rPr>
                <w:color w:val="000000"/>
                <w:sz w:val="22"/>
                <w:szCs w:val="22"/>
              </w:rPr>
              <w:tab/>
              <w:delText xml:space="preserve">   </w:delText>
            </w:r>
          </w:del>
        </w:sdtContent>
      </w:sdt>
      <w:r>
        <w:rPr>
          <w:color w:val="000000"/>
          <w:sz w:val="22"/>
          <w:szCs w:val="22"/>
        </w:rPr>
        <w:t>August 2019-December 2019</w:t>
      </w:r>
    </w:p>
    <w:p w14:paraId="00000042" w14:textId="77777777" w:rsidR="006434A1" w:rsidRDefault="00CA67A8">
      <w:pPr>
        <w:pBdr>
          <w:top w:val="nil"/>
          <w:left w:val="nil"/>
          <w:bottom w:val="nil"/>
          <w:right w:val="nil"/>
          <w:between w:val="nil"/>
        </w:pBdr>
        <w:tabs>
          <w:tab w:val="right" w:pos="9270"/>
        </w:tabs>
        <w:jc w:val="both"/>
        <w:rPr>
          <w:b/>
          <w:color w:val="000000"/>
          <w:sz w:val="22"/>
          <w:szCs w:val="22"/>
        </w:rPr>
      </w:pPr>
      <w:r>
        <w:rPr>
          <w:b/>
          <w:color w:val="000000"/>
          <w:sz w:val="22"/>
          <w:szCs w:val="22"/>
        </w:rPr>
        <w:t>CSI Chi Sigma Iota</w:t>
      </w:r>
      <w:r>
        <w:rPr>
          <w:color w:val="000000"/>
          <w:sz w:val="22"/>
          <w:szCs w:val="22"/>
        </w:rPr>
        <w:t>, University of North Texas</w:t>
      </w:r>
      <w:sdt>
        <w:sdtPr>
          <w:tag w:val="goog_rdk_59"/>
          <w:id w:val="1324322290"/>
        </w:sdtPr>
        <w:sdtEndPr/>
        <w:sdtContent>
          <w:ins w:id="70" w:author="Anthony V" w:date="2021-03-01T16:33:00Z">
            <w:r>
              <w:rPr>
                <w:color w:val="000000"/>
                <w:sz w:val="22"/>
                <w:szCs w:val="22"/>
              </w:rPr>
              <w:t xml:space="preserve">, </w:t>
            </w:r>
          </w:ins>
        </w:sdtContent>
      </w:sdt>
      <w:sdt>
        <w:sdtPr>
          <w:tag w:val="goog_rdk_60"/>
          <w:id w:val="-890876312"/>
        </w:sdtPr>
        <w:sdtEndPr/>
        <w:sdtContent>
          <w:del w:id="71" w:author="Anthony V" w:date="2021-03-01T16:33:00Z">
            <w:r>
              <w:rPr>
                <w:color w:val="000000"/>
                <w:sz w:val="22"/>
                <w:szCs w:val="22"/>
              </w:rPr>
              <w:delText xml:space="preserve">                                                                           </w:delText>
            </w:r>
          </w:del>
        </w:sdtContent>
      </w:sdt>
      <w:r>
        <w:rPr>
          <w:color w:val="000000"/>
          <w:sz w:val="22"/>
          <w:szCs w:val="22"/>
        </w:rPr>
        <w:t>March 2018-December 2020</w:t>
      </w:r>
    </w:p>
    <w:p w14:paraId="00000043" w14:textId="77777777" w:rsidR="006434A1" w:rsidRDefault="00CA67A8">
      <w:pPr>
        <w:pBdr>
          <w:top w:val="nil"/>
          <w:left w:val="nil"/>
          <w:bottom w:val="nil"/>
          <w:right w:val="nil"/>
          <w:between w:val="nil"/>
        </w:pBdr>
        <w:tabs>
          <w:tab w:val="right" w:pos="9270"/>
        </w:tabs>
        <w:jc w:val="both"/>
        <w:rPr>
          <w:color w:val="000000"/>
          <w:sz w:val="22"/>
          <w:szCs w:val="22"/>
        </w:rPr>
      </w:pPr>
      <w:r>
        <w:rPr>
          <w:b/>
          <w:color w:val="000000"/>
          <w:sz w:val="22"/>
          <w:szCs w:val="22"/>
        </w:rPr>
        <w:t xml:space="preserve">Psi Chi, </w:t>
      </w:r>
      <w:r>
        <w:rPr>
          <w:color w:val="000000"/>
          <w:sz w:val="22"/>
          <w:szCs w:val="22"/>
        </w:rPr>
        <w:t>International Honor Society in Psychology</w:t>
      </w:r>
      <w:sdt>
        <w:sdtPr>
          <w:tag w:val="goog_rdk_61"/>
          <w:id w:val="1158728151"/>
        </w:sdtPr>
        <w:sdtEndPr/>
        <w:sdtContent>
          <w:ins w:id="72" w:author="Anthony V" w:date="2021-03-01T16:33:00Z">
            <w:r>
              <w:rPr>
                <w:color w:val="000000"/>
                <w:sz w:val="22"/>
                <w:szCs w:val="22"/>
              </w:rPr>
              <w:t xml:space="preserve">, </w:t>
            </w:r>
          </w:ins>
        </w:sdtContent>
      </w:sdt>
      <w:sdt>
        <w:sdtPr>
          <w:tag w:val="goog_rdk_62"/>
          <w:id w:val="-1486553272"/>
        </w:sdtPr>
        <w:sdtEndPr/>
        <w:sdtContent>
          <w:del w:id="73" w:author="Anthony V" w:date="2021-03-01T16:33:00Z">
            <w:r>
              <w:rPr>
                <w:color w:val="000000"/>
                <w:sz w:val="22"/>
                <w:szCs w:val="22"/>
              </w:rPr>
              <w:delText xml:space="preserve">                                                                             </w:delText>
            </w:r>
          </w:del>
        </w:sdtContent>
      </w:sdt>
      <w:r>
        <w:rPr>
          <w:color w:val="000000"/>
          <w:sz w:val="22"/>
          <w:szCs w:val="22"/>
        </w:rPr>
        <w:t>August 2015-May 2017</w:t>
      </w:r>
    </w:p>
    <w:p w14:paraId="00000044" w14:textId="77777777" w:rsidR="006434A1" w:rsidRDefault="006434A1">
      <w:pPr>
        <w:pBdr>
          <w:top w:val="nil"/>
          <w:left w:val="nil"/>
          <w:bottom w:val="nil"/>
          <w:right w:val="nil"/>
          <w:between w:val="nil"/>
        </w:pBdr>
        <w:tabs>
          <w:tab w:val="right" w:pos="9270"/>
        </w:tabs>
        <w:jc w:val="both"/>
        <w:rPr>
          <w:color w:val="000000"/>
          <w:sz w:val="22"/>
          <w:szCs w:val="22"/>
        </w:rPr>
      </w:pPr>
    </w:p>
    <w:p w14:paraId="00000045" w14:textId="77777777" w:rsidR="006434A1" w:rsidRDefault="006434A1">
      <w:pPr>
        <w:pBdr>
          <w:top w:val="nil"/>
          <w:left w:val="nil"/>
          <w:bottom w:val="nil"/>
          <w:right w:val="nil"/>
          <w:between w:val="nil"/>
        </w:pBdr>
        <w:tabs>
          <w:tab w:val="right" w:pos="9270"/>
        </w:tabs>
        <w:jc w:val="both"/>
        <w:rPr>
          <w:color w:val="000000"/>
          <w:sz w:val="22"/>
          <w:szCs w:val="22"/>
        </w:rPr>
      </w:pPr>
    </w:p>
    <w:p w14:paraId="00000046" w14:textId="77777777" w:rsidR="006434A1" w:rsidRDefault="00CA67A8">
      <w:pPr>
        <w:pBdr>
          <w:top w:val="nil"/>
          <w:left w:val="nil"/>
          <w:bottom w:val="nil"/>
          <w:right w:val="nil"/>
          <w:between w:val="nil"/>
        </w:pBdr>
        <w:tabs>
          <w:tab w:val="right" w:pos="9270"/>
        </w:tabs>
        <w:jc w:val="both"/>
        <w:rPr>
          <w:b/>
          <w:color w:val="000000"/>
          <w:sz w:val="22"/>
          <w:szCs w:val="22"/>
        </w:rPr>
      </w:pPr>
      <w:r>
        <w:rPr>
          <w:b/>
          <w:color w:val="000000"/>
          <w:sz w:val="22"/>
          <w:szCs w:val="22"/>
        </w:rPr>
        <w:t>CONFERENCES</w:t>
      </w:r>
    </w:p>
    <w:p w14:paraId="00000047" w14:textId="77777777" w:rsidR="006434A1" w:rsidRDefault="00CA67A8">
      <w:pPr>
        <w:pBdr>
          <w:top w:val="nil"/>
          <w:left w:val="nil"/>
          <w:bottom w:val="nil"/>
          <w:right w:val="nil"/>
          <w:between w:val="nil"/>
        </w:pBdr>
        <w:tabs>
          <w:tab w:val="right" w:pos="9270"/>
        </w:tabs>
        <w:jc w:val="both"/>
        <w:rPr>
          <w:color w:val="000000"/>
          <w:sz w:val="22"/>
          <w:szCs w:val="22"/>
        </w:rPr>
      </w:pPr>
      <w:r>
        <w:rPr>
          <w:b/>
          <w:color w:val="000000"/>
          <w:sz w:val="22"/>
          <w:szCs w:val="22"/>
        </w:rPr>
        <w:t>Texas Counseling Association (TCA)</w:t>
      </w:r>
      <w:r>
        <w:rPr>
          <w:b/>
          <w:color w:val="000000"/>
          <w:sz w:val="22"/>
          <w:szCs w:val="22"/>
        </w:rPr>
        <w:tab/>
      </w:r>
      <w:r>
        <w:rPr>
          <w:b/>
          <w:color w:val="000000"/>
          <w:sz w:val="22"/>
          <w:szCs w:val="22"/>
        </w:rPr>
        <w:tab/>
      </w:r>
      <w:r>
        <w:rPr>
          <w:color w:val="000000"/>
          <w:sz w:val="22"/>
          <w:szCs w:val="22"/>
        </w:rPr>
        <w:t>November 2019</w:t>
      </w:r>
    </w:p>
    <w:p w14:paraId="00000048"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49"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4A"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4B"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4C"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4D"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4E"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4F"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50"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51"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52"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53"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54"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55"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56"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57"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58" w14:textId="77777777" w:rsidR="006434A1" w:rsidRDefault="006434A1">
      <w:pPr>
        <w:pBdr>
          <w:top w:val="nil"/>
          <w:left w:val="nil"/>
          <w:bottom w:val="nil"/>
          <w:right w:val="nil"/>
          <w:between w:val="nil"/>
        </w:pBdr>
        <w:tabs>
          <w:tab w:val="right" w:pos="9270"/>
        </w:tabs>
        <w:jc w:val="center"/>
        <w:rPr>
          <w:b/>
          <w:color w:val="000000"/>
          <w:sz w:val="22"/>
          <w:szCs w:val="22"/>
        </w:rPr>
      </w:pPr>
    </w:p>
    <w:p w14:paraId="00000059" w14:textId="77777777" w:rsidR="006434A1" w:rsidRDefault="006434A1">
      <w:pPr>
        <w:pBdr>
          <w:top w:val="nil"/>
          <w:left w:val="nil"/>
          <w:bottom w:val="nil"/>
          <w:right w:val="nil"/>
          <w:between w:val="nil"/>
        </w:pBdr>
        <w:tabs>
          <w:tab w:val="right" w:pos="9270"/>
        </w:tabs>
        <w:rPr>
          <w:b/>
          <w:color w:val="000000"/>
          <w:sz w:val="22"/>
          <w:szCs w:val="22"/>
        </w:rPr>
      </w:pPr>
    </w:p>
    <w:p w14:paraId="0000005A" w14:textId="77777777" w:rsidR="006434A1" w:rsidRDefault="006434A1">
      <w:pPr>
        <w:pBdr>
          <w:top w:val="nil"/>
          <w:left w:val="nil"/>
          <w:bottom w:val="nil"/>
          <w:right w:val="nil"/>
          <w:between w:val="nil"/>
        </w:pBdr>
        <w:tabs>
          <w:tab w:val="right" w:pos="9270"/>
        </w:tabs>
        <w:rPr>
          <w:b/>
          <w:color w:val="000000"/>
          <w:sz w:val="22"/>
          <w:szCs w:val="22"/>
        </w:rPr>
      </w:pPr>
    </w:p>
    <w:p w14:paraId="0000005B" w14:textId="77777777" w:rsidR="006434A1" w:rsidRDefault="00CA67A8">
      <w:pPr>
        <w:pBdr>
          <w:top w:val="nil"/>
          <w:left w:val="nil"/>
          <w:bottom w:val="nil"/>
          <w:right w:val="nil"/>
          <w:between w:val="nil"/>
        </w:pBdr>
        <w:tabs>
          <w:tab w:val="right" w:pos="9270"/>
        </w:tabs>
        <w:jc w:val="center"/>
        <w:rPr>
          <w:b/>
          <w:color w:val="000000"/>
          <w:sz w:val="22"/>
          <w:szCs w:val="22"/>
        </w:rPr>
      </w:pPr>
      <w:commentRangeStart w:id="74"/>
      <w:r>
        <w:rPr>
          <w:b/>
          <w:color w:val="000000"/>
          <w:sz w:val="22"/>
          <w:szCs w:val="22"/>
        </w:rPr>
        <w:t>Professional References</w:t>
      </w:r>
      <w:commentRangeEnd w:id="74"/>
      <w:r w:rsidR="008D1A4D">
        <w:rPr>
          <w:rStyle w:val="CommentReference"/>
        </w:rPr>
        <w:commentReference w:id="74"/>
      </w:r>
    </w:p>
    <w:p w14:paraId="0000005C" w14:textId="77777777" w:rsidR="006434A1" w:rsidRDefault="006434A1">
      <w:pPr>
        <w:pBdr>
          <w:top w:val="nil"/>
          <w:left w:val="nil"/>
          <w:bottom w:val="nil"/>
          <w:right w:val="nil"/>
          <w:between w:val="nil"/>
        </w:pBdr>
        <w:tabs>
          <w:tab w:val="right" w:pos="9270"/>
        </w:tabs>
        <w:jc w:val="both"/>
        <w:rPr>
          <w:color w:val="000000"/>
          <w:sz w:val="22"/>
          <w:szCs w:val="22"/>
        </w:rPr>
      </w:pPr>
    </w:p>
    <w:p w14:paraId="0000005D" w14:textId="77777777" w:rsidR="006434A1" w:rsidRDefault="00CA67A8">
      <w:pPr>
        <w:pBdr>
          <w:top w:val="nil"/>
          <w:left w:val="nil"/>
          <w:bottom w:val="nil"/>
          <w:right w:val="nil"/>
          <w:between w:val="nil"/>
        </w:pBdr>
        <w:tabs>
          <w:tab w:val="right" w:pos="9270"/>
        </w:tabs>
        <w:jc w:val="both"/>
        <w:rPr>
          <w:b/>
          <w:color w:val="000000"/>
          <w:sz w:val="22"/>
          <w:szCs w:val="22"/>
        </w:rPr>
      </w:pPr>
      <w:r>
        <w:rPr>
          <w:b/>
          <w:color w:val="000000"/>
          <w:sz w:val="22"/>
          <w:szCs w:val="22"/>
        </w:rPr>
        <w:t xml:space="preserve">Dr. </w:t>
      </w:r>
      <w:proofErr w:type="spellStart"/>
      <w:r>
        <w:rPr>
          <w:b/>
          <w:color w:val="000000"/>
          <w:sz w:val="22"/>
          <w:szCs w:val="22"/>
        </w:rPr>
        <w:t>LaKaavia</w:t>
      </w:r>
      <w:proofErr w:type="spellEnd"/>
      <w:r>
        <w:rPr>
          <w:b/>
          <w:color w:val="000000"/>
          <w:sz w:val="22"/>
          <w:szCs w:val="22"/>
        </w:rPr>
        <w:t xml:space="preserve"> Taylor</w:t>
      </w:r>
    </w:p>
    <w:p w14:paraId="0000005E"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Senior Lecturer, LPC-S</w:t>
      </w:r>
    </w:p>
    <w:p w14:paraId="0000005F"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University of North Texas</w:t>
      </w:r>
    </w:p>
    <w:p w14:paraId="00000060"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940-565-2912</w:t>
      </w:r>
    </w:p>
    <w:p w14:paraId="00000061" w14:textId="77777777" w:rsidR="006434A1" w:rsidRDefault="00CA67A8">
      <w:pPr>
        <w:pBdr>
          <w:top w:val="nil"/>
          <w:left w:val="nil"/>
          <w:bottom w:val="nil"/>
          <w:right w:val="nil"/>
          <w:between w:val="nil"/>
        </w:pBdr>
        <w:tabs>
          <w:tab w:val="right" w:pos="9270"/>
        </w:tabs>
        <w:jc w:val="both"/>
        <w:rPr>
          <w:color w:val="000000"/>
          <w:sz w:val="22"/>
          <w:szCs w:val="22"/>
          <w:u w:val="single"/>
        </w:rPr>
      </w:pPr>
      <w:r>
        <w:rPr>
          <w:color w:val="000000"/>
          <w:sz w:val="22"/>
          <w:szCs w:val="22"/>
          <w:u w:val="single"/>
        </w:rPr>
        <w:t>Lakaavia.Taylor@unt.edu</w:t>
      </w:r>
    </w:p>
    <w:p w14:paraId="00000062"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 xml:space="preserve">Professor </w:t>
      </w:r>
    </w:p>
    <w:p w14:paraId="00000063" w14:textId="77777777" w:rsidR="006434A1" w:rsidRDefault="006434A1">
      <w:pPr>
        <w:pBdr>
          <w:top w:val="nil"/>
          <w:left w:val="nil"/>
          <w:bottom w:val="nil"/>
          <w:right w:val="nil"/>
          <w:between w:val="nil"/>
        </w:pBdr>
        <w:tabs>
          <w:tab w:val="right" w:pos="9270"/>
        </w:tabs>
        <w:jc w:val="both"/>
        <w:rPr>
          <w:color w:val="000000"/>
          <w:sz w:val="22"/>
          <w:szCs w:val="22"/>
        </w:rPr>
      </w:pPr>
    </w:p>
    <w:p w14:paraId="00000064" w14:textId="77777777" w:rsidR="006434A1" w:rsidRDefault="00CA67A8">
      <w:pPr>
        <w:pBdr>
          <w:top w:val="nil"/>
          <w:left w:val="nil"/>
          <w:bottom w:val="nil"/>
          <w:right w:val="nil"/>
          <w:between w:val="nil"/>
        </w:pBdr>
        <w:tabs>
          <w:tab w:val="right" w:pos="9270"/>
        </w:tabs>
        <w:jc w:val="both"/>
        <w:rPr>
          <w:b/>
          <w:color w:val="000000"/>
          <w:sz w:val="22"/>
          <w:szCs w:val="22"/>
        </w:rPr>
      </w:pPr>
      <w:r>
        <w:rPr>
          <w:b/>
          <w:color w:val="000000"/>
          <w:sz w:val="22"/>
          <w:szCs w:val="22"/>
        </w:rPr>
        <w:t xml:space="preserve">Shannon </w:t>
      </w:r>
      <w:proofErr w:type="spellStart"/>
      <w:r>
        <w:rPr>
          <w:b/>
          <w:color w:val="000000"/>
          <w:sz w:val="22"/>
          <w:szCs w:val="22"/>
        </w:rPr>
        <w:t>Lollar</w:t>
      </w:r>
      <w:proofErr w:type="spellEnd"/>
    </w:p>
    <w:p w14:paraId="00000065"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M.S., NCC, LPC-Associate</w:t>
      </w:r>
    </w:p>
    <w:p w14:paraId="00000066"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Child and Family Resource Clinic (CFRC)</w:t>
      </w:r>
    </w:p>
    <w:p w14:paraId="00000067"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361-446-0602</w:t>
      </w:r>
    </w:p>
    <w:p w14:paraId="00000068" w14:textId="77777777" w:rsidR="006434A1" w:rsidRDefault="00CA67A8">
      <w:pPr>
        <w:pBdr>
          <w:top w:val="nil"/>
          <w:left w:val="nil"/>
          <w:bottom w:val="nil"/>
          <w:right w:val="nil"/>
          <w:between w:val="nil"/>
        </w:pBdr>
        <w:tabs>
          <w:tab w:val="right" w:pos="9270"/>
        </w:tabs>
        <w:jc w:val="both"/>
        <w:rPr>
          <w:color w:val="000000"/>
          <w:sz w:val="22"/>
          <w:szCs w:val="22"/>
          <w:u w:val="single"/>
        </w:rPr>
      </w:pPr>
      <w:r>
        <w:rPr>
          <w:color w:val="000000"/>
          <w:sz w:val="22"/>
          <w:szCs w:val="22"/>
          <w:u w:val="single"/>
        </w:rPr>
        <w:t>Shannon.Lollar@unt.edu</w:t>
      </w:r>
    </w:p>
    <w:p w14:paraId="00000069"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Supervisor</w:t>
      </w:r>
    </w:p>
    <w:p w14:paraId="0000006A" w14:textId="77777777" w:rsidR="006434A1" w:rsidRDefault="006434A1">
      <w:pPr>
        <w:pBdr>
          <w:top w:val="nil"/>
          <w:left w:val="nil"/>
          <w:bottom w:val="nil"/>
          <w:right w:val="nil"/>
          <w:between w:val="nil"/>
        </w:pBdr>
        <w:tabs>
          <w:tab w:val="right" w:pos="9270"/>
        </w:tabs>
        <w:jc w:val="both"/>
        <w:rPr>
          <w:color w:val="000000"/>
          <w:sz w:val="22"/>
          <w:szCs w:val="22"/>
        </w:rPr>
      </w:pPr>
    </w:p>
    <w:p w14:paraId="0000006B" w14:textId="77777777" w:rsidR="006434A1" w:rsidRDefault="00CA67A8">
      <w:pPr>
        <w:pBdr>
          <w:top w:val="nil"/>
          <w:left w:val="nil"/>
          <w:bottom w:val="nil"/>
          <w:right w:val="nil"/>
          <w:between w:val="nil"/>
        </w:pBdr>
        <w:tabs>
          <w:tab w:val="right" w:pos="9270"/>
        </w:tabs>
        <w:jc w:val="both"/>
        <w:rPr>
          <w:b/>
          <w:color w:val="000000"/>
          <w:sz w:val="22"/>
          <w:szCs w:val="22"/>
        </w:rPr>
      </w:pPr>
      <w:r>
        <w:rPr>
          <w:b/>
          <w:color w:val="000000"/>
          <w:sz w:val="22"/>
          <w:szCs w:val="22"/>
        </w:rPr>
        <w:t xml:space="preserve">Dr. Jason </w:t>
      </w:r>
      <w:proofErr w:type="spellStart"/>
      <w:r>
        <w:rPr>
          <w:b/>
          <w:color w:val="000000"/>
          <w:sz w:val="22"/>
          <w:szCs w:val="22"/>
        </w:rPr>
        <w:t>Doorish</w:t>
      </w:r>
      <w:proofErr w:type="spellEnd"/>
    </w:p>
    <w:p w14:paraId="0000006C"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LPC-S, CSAT</w:t>
      </w:r>
    </w:p>
    <w:p w14:paraId="0000006D" w14:textId="77777777" w:rsidR="006434A1" w:rsidRDefault="00CA67A8">
      <w:pPr>
        <w:pBdr>
          <w:top w:val="nil"/>
          <w:left w:val="nil"/>
          <w:bottom w:val="nil"/>
          <w:right w:val="nil"/>
          <w:between w:val="nil"/>
        </w:pBdr>
        <w:tabs>
          <w:tab w:val="right" w:pos="9270"/>
        </w:tabs>
        <w:jc w:val="both"/>
        <w:rPr>
          <w:color w:val="000000"/>
          <w:sz w:val="22"/>
          <w:szCs w:val="22"/>
        </w:rPr>
      </w:pPr>
      <w:proofErr w:type="spellStart"/>
      <w:r>
        <w:rPr>
          <w:color w:val="000000"/>
          <w:sz w:val="22"/>
          <w:szCs w:val="22"/>
        </w:rPr>
        <w:t>Sante</w:t>
      </w:r>
      <w:proofErr w:type="spellEnd"/>
      <w:r>
        <w:rPr>
          <w:color w:val="000000"/>
          <w:sz w:val="22"/>
          <w:szCs w:val="22"/>
        </w:rPr>
        <w:t xml:space="preserve"> Center for Healing</w:t>
      </w:r>
    </w:p>
    <w:p w14:paraId="0000006E" w14:textId="77777777" w:rsidR="006434A1" w:rsidRDefault="00CA67A8">
      <w:pPr>
        <w:pBdr>
          <w:top w:val="nil"/>
          <w:left w:val="nil"/>
          <w:bottom w:val="nil"/>
          <w:right w:val="nil"/>
          <w:between w:val="nil"/>
        </w:pBdr>
        <w:tabs>
          <w:tab w:val="right" w:pos="9270"/>
        </w:tabs>
        <w:jc w:val="both"/>
        <w:rPr>
          <w:color w:val="000000"/>
          <w:sz w:val="22"/>
          <w:szCs w:val="22"/>
          <w:u w:val="single"/>
        </w:rPr>
      </w:pPr>
      <w:r>
        <w:rPr>
          <w:color w:val="000000"/>
          <w:sz w:val="22"/>
          <w:szCs w:val="22"/>
          <w:u w:val="single"/>
        </w:rPr>
        <w:t>jasond@santecenter.com</w:t>
      </w:r>
    </w:p>
    <w:p w14:paraId="0000006F" w14:textId="77777777" w:rsidR="006434A1" w:rsidRDefault="00CA67A8">
      <w:pPr>
        <w:pBdr>
          <w:top w:val="nil"/>
          <w:left w:val="nil"/>
          <w:bottom w:val="nil"/>
          <w:right w:val="nil"/>
          <w:between w:val="nil"/>
        </w:pBdr>
        <w:tabs>
          <w:tab w:val="right" w:pos="9270"/>
        </w:tabs>
        <w:jc w:val="both"/>
        <w:rPr>
          <w:color w:val="000000"/>
          <w:sz w:val="22"/>
          <w:szCs w:val="22"/>
        </w:rPr>
      </w:pPr>
      <w:r>
        <w:rPr>
          <w:color w:val="000000"/>
          <w:sz w:val="22"/>
          <w:szCs w:val="22"/>
        </w:rPr>
        <w:t>Case Manager</w:t>
      </w:r>
    </w:p>
    <w:p w14:paraId="00000070" w14:textId="77777777" w:rsidR="006434A1" w:rsidRDefault="006434A1">
      <w:pPr>
        <w:pBdr>
          <w:top w:val="nil"/>
          <w:left w:val="nil"/>
          <w:bottom w:val="nil"/>
          <w:right w:val="nil"/>
          <w:between w:val="nil"/>
        </w:pBdr>
        <w:tabs>
          <w:tab w:val="right" w:pos="9270"/>
        </w:tabs>
        <w:jc w:val="both"/>
        <w:rPr>
          <w:color w:val="000000"/>
          <w:sz w:val="22"/>
          <w:szCs w:val="22"/>
        </w:rPr>
      </w:pPr>
    </w:p>
    <w:p w14:paraId="00000071" w14:textId="77777777" w:rsidR="006434A1" w:rsidRDefault="006434A1">
      <w:pPr>
        <w:pBdr>
          <w:top w:val="nil"/>
          <w:left w:val="nil"/>
          <w:bottom w:val="nil"/>
          <w:right w:val="nil"/>
          <w:between w:val="nil"/>
        </w:pBdr>
        <w:tabs>
          <w:tab w:val="right" w:pos="9270"/>
        </w:tabs>
        <w:jc w:val="both"/>
        <w:rPr>
          <w:color w:val="000000"/>
          <w:sz w:val="22"/>
          <w:szCs w:val="22"/>
        </w:rPr>
      </w:pPr>
    </w:p>
    <w:p w14:paraId="00000072" w14:textId="77777777" w:rsidR="006434A1" w:rsidRDefault="006434A1">
      <w:pPr>
        <w:pBdr>
          <w:top w:val="nil"/>
          <w:left w:val="nil"/>
          <w:bottom w:val="nil"/>
          <w:right w:val="nil"/>
          <w:between w:val="nil"/>
        </w:pBdr>
        <w:tabs>
          <w:tab w:val="right" w:pos="9270"/>
        </w:tabs>
        <w:jc w:val="both"/>
        <w:rPr>
          <w:color w:val="000000"/>
          <w:sz w:val="22"/>
          <w:szCs w:val="22"/>
        </w:rPr>
      </w:pPr>
    </w:p>
    <w:p w14:paraId="00000073" w14:textId="77777777" w:rsidR="006434A1" w:rsidRDefault="00CA67A8">
      <w:pPr>
        <w:pBdr>
          <w:top w:val="nil"/>
          <w:left w:val="nil"/>
          <w:bottom w:val="nil"/>
          <w:right w:val="nil"/>
          <w:between w:val="nil"/>
        </w:pBdr>
        <w:tabs>
          <w:tab w:val="right" w:pos="9270"/>
        </w:tabs>
        <w:jc w:val="both"/>
        <w:rPr>
          <w:b/>
          <w:color w:val="000000"/>
          <w:sz w:val="22"/>
          <w:szCs w:val="22"/>
        </w:rPr>
      </w:pPr>
      <w:r>
        <w:rPr>
          <w:color w:val="000000"/>
          <w:sz w:val="22"/>
          <w:szCs w:val="22"/>
        </w:rPr>
        <w:t xml:space="preserve"> </w:t>
      </w:r>
    </w:p>
    <w:sectPr w:rsidR="006434A1">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thony V" w:date="2021-03-01T11:43:00Z" w:initials="AV">
    <w:p w14:paraId="4A32100B" w14:textId="540100FB" w:rsidR="00F47E3A" w:rsidRDefault="00F47E3A">
      <w:pPr>
        <w:pStyle w:val="CommentText"/>
      </w:pPr>
      <w:r>
        <w:rPr>
          <w:rStyle w:val="CommentReference"/>
        </w:rPr>
        <w:annotationRef/>
      </w:r>
      <w:r>
        <w:t>Avoid all caps and instead, increase font size (14 pt. should work) for emphasis.</w:t>
      </w:r>
    </w:p>
  </w:comment>
  <w:comment w:id="3" w:author="Anthony V" w:date="2021-03-01T11:22:00Z" w:initials="AV">
    <w:p w14:paraId="5B614AEF" w14:textId="1D297B72" w:rsidR="00D00B42" w:rsidRDefault="00D00B42">
      <w:pPr>
        <w:pStyle w:val="CommentText"/>
      </w:pPr>
      <w:r>
        <w:rPr>
          <w:rStyle w:val="CommentReference"/>
        </w:rPr>
        <w:annotationRef/>
      </w:r>
      <w:r>
        <w:t xml:space="preserve">Use emphasis formatting (bold and italic; avoid underlining text) sparingly. Consider bolding the degree names (“Master of Science in Counseling…Adult Track” and “Bachelor of Science in Psychology”) and leaving other text </w:t>
      </w:r>
      <w:proofErr w:type="spellStart"/>
      <w:r>
        <w:t>unbolded</w:t>
      </w:r>
      <w:proofErr w:type="spellEnd"/>
      <w:r>
        <w:t>.</w:t>
      </w:r>
    </w:p>
  </w:comment>
  <w:comment w:id="7" w:author="Anthony V" w:date="2021-03-01T11:39:00Z" w:initials="AV">
    <w:p w14:paraId="383DBF2E" w14:textId="1C0ED1C8" w:rsidR="008D1A4D" w:rsidRDefault="008D1A4D">
      <w:pPr>
        <w:pStyle w:val="CommentText"/>
      </w:pPr>
      <w:r>
        <w:rPr>
          <w:rStyle w:val="CommentReference"/>
        </w:rPr>
        <w:annotationRef/>
      </w:r>
      <w:r>
        <w:t>GPAs generally are not on resumes.</w:t>
      </w:r>
    </w:p>
  </w:comment>
  <w:comment w:id="16" w:author="Anthony V" w:date="2021-03-01T11:27:00Z" w:initials="AV">
    <w:p w14:paraId="638CEE21" w14:textId="32EC7008" w:rsidR="009A70A6" w:rsidRDefault="009A70A6">
      <w:pPr>
        <w:pStyle w:val="CommentText"/>
      </w:pPr>
      <w:r>
        <w:rPr>
          <w:rStyle w:val="CommentReference"/>
        </w:rPr>
        <w:annotationRef/>
      </w:r>
      <w:r>
        <w:t>Consider deleting. Counseling may be different, but generally, work experience is more important than coursework.</w:t>
      </w:r>
    </w:p>
  </w:comment>
  <w:comment w:id="20" w:author="Anthony V" w:date="2021-03-01T11:26:00Z" w:initials="AV">
    <w:p w14:paraId="5B717D49" w14:textId="5258CB04" w:rsidR="00D00B42" w:rsidRDefault="00D00B42">
      <w:pPr>
        <w:pStyle w:val="CommentText"/>
      </w:pPr>
      <w:r>
        <w:rPr>
          <w:rStyle w:val="CommentReference"/>
        </w:rPr>
        <w:annotationRef/>
      </w:r>
      <w:r>
        <w:t>See above note regarding emphasis formatting.  Here, bold the job title and de-italicize the employer.</w:t>
      </w:r>
    </w:p>
  </w:comment>
  <w:comment w:id="22" w:author="Anthony V" w:date="2021-03-01T11:27:00Z" w:initials="AV">
    <w:p w14:paraId="3392B900" w14:textId="2D24134F" w:rsidR="009A70A6" w:rsidRDefault="009A70A6">
      <w:pPr>
        <w:pStyle w:val="CommentText"/>
      </w:pPr>
      <w:r>
        <w:rPr>
          <w:rStyle w:val="CommentReference"/>
        </w:rPr>
        <w:annotationRef/>
      </w:r>
      <w:r>
        <w:t>Run spellcheck as a final step.</w:t>
      </w:r>
    </w:p>
  </w:comment>
  <w:comment w:id="21" w:author="Anthony V" w:date="2021-03-01T16:22:00Z" w:initials="">
    <w:p w14:paraId="00000074" w14:textId="68E8B1AD" w:rsidR="006434A1" w:rsidRDefault="00CA67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Break these paragraphs up into lists of bullet points. Bullet points should be organized from most important to least important, and should start with verbs ("Saw a variety of college-age clients, both in person and via telehealth." "Received supervision from experienced counselors."</w:t>
      </w:r>
      <w:r w:rsidR="00F47E3A">
        <w:rPr>
          <w:rFonts w:ascii="Arial" w:eastAsia="Arial" w:hAnsi="Arial" w:cs="Arial"/>
          <w:color w:val="000000"/>
          <w:sz w:val="22"/>
          <w:szCs w:val="22"/>
        </w:rPr>
        <w:t xml:space="preserve"> “Learned cultural competence and how to view clients holistically.”</w:t>
      </w:r>
      <w:r w:rsidR="008D1A4D">
        <w:rPr>
          <w:rFonts w:ascii="Arial" w:eastAsia="Arial" w:hAnsi="Arial" w:cs="Arial"/>
          <w:color w:val="000000"/>
          <w:sz w:val="22"/>
          <w:szCs w:val="22"/>
        </w:rPr>
        <w:t>).</w:t>
      </w:r>
    </w:p>
  </w:comment>
  <w:comment w:id="28" w:author="Anthony V" w:date="2021-03-01T11:28:00Z" w:initials="AV">
    <w:p w14:paraId="5C057931" w14:textId="5BA6E670" w:rsidR="009A70A6" w:rsidRDefault="009A70A6">
      <w:pPr>
        <w:pStyle w:val="CommentText"/>
      </w:pPr>
      <w:r>
        <w:rPr>
          <w:rStyle w:val="CommentReference"/>
        </w:rPr>
        <w:annotationRef/>
      </w:r>
      <w:r w:rsidR="00D62E5C">
        <w:t>Although mentioning teamwork is great, keep the focus on you and what you learned. Consider something similar to “Worked with teammates to brush animals out, clip nails, and bathe animals.”</w:t>
      </w:r>
    </w:p>
  </w:comment>
  <w:comment w:id="33" w:author="Anthony V" w:date="2021-03-01T11:29:00Z" w:initials="AV">
    <w:p w14:paraId="2CE34D9A" w14:textId="070AA4D4" w:rsidR="00D62E5C" w:rsidRDefault="00D62E5C">
      <w:pPr>
        <w:pStyle w:val="CommentText"/>
      </w:pPr>
      <w:r>
        <w:rPr>
          <w:rStyle w:val="CommentReference"/>
        </w:rPr>
        <w:annotationRef/>
      </w:r>
      <w:r w:rsidR="00117B05">
        <w:t>This is a great example of a place to emphasize your experience and condense some text.  Here, consider something similar to “Worked with different types of addiction (alcohol, narcotics, and sex), eating disorders, and other issues in a residential treatment facility.”</w:t>
      </w:r>
    </w:p>
  </w:comment>
  <w:comment w:id="34" w:author="Anthony V" w:date="2021-03-01T11:30:00Z" w:initials="AV">
    <w:p w14:paraId="3E621D0D" w14:textId="45C5CC60" w:rsidR="00117B05" w:rsidRDefault="00117B05">
      <w:pPr>
        <w:pStyle w:val="CommentText"/>
      </w:pPr>
      <w:r>
        <w:rPr>
          <w:rStyle w:val="CommentReference"/>
        </w:rPr>
        <w:annotationRef/>
      </w:r>
      <w:r>
        <w:t>Another great place to condense and better show your experience. Consider “Served mostly domestic violence clients” or similar.</w:t>
      </w:r>
    </w:p>
  </w:comment>
  <w:comment w:id="36" w:author="Anthony V" w:date="2021-03-01T11:40:00Z" w:initials="AV">
    <w:p w14:paraId="0AFDD6CC" w14:textId="698599C6" w:rsidR="008D1A4D" w:rsidRDefault="008D1A4D">
      <w:pPr>
        <w:pStyle w:val="CommentText"/>
      </w:pPr>
      <w:r>
        <w:rPr>
          <w:rStyle w:val="CommentReference"/>
        </w:rPr>
        <w:annotationRef/>
      </w:r>
      <w:r>
        <w:t>I find myself using verbs such as “have” often, so I know they’re an easy way to condense text if you delete them. They also help emphasize action (“I completed”).</w:t>
      </w:r>
    </w:p>
  </w:comment>
  <w:comment w:id="38" w:author="Anthony V" w:date="2021-03-01T11:31:00Z" w:initials="AV">
    <w:p w14:paraId="503E6813" w14:textId="268AD523" w:rsidR="00117B05" w:rsidRDefault="00117B05">
      <w:pPr>
        <w:pStyle w:val="CommentText"/>
      </w:pPr>
      <w:r>
        <w:rPr>
          <w:rStyle w:val="CommentReference"/>
        </w:rPr>
        <w:annotationRef/>
      </w:r>
      <w:r w:rsidR="008212F8">
        <w:t xml:space="preserve">Consider </w:t>
      </w:r>
      <w:r w:rsidR="007317BB">
        <w:t>avoiding names unless the place hiring may know the professor or they are well known in the field.</w:t>
      </w:r>
    </w:p>
  </w:comment>
  <w:comment w:id="41" w:author="Anthony V" w:date="2021-03-01T11:32:00Z" w:initials="AV">
    <w:p w14:paraId="371F6ED7" w14:textId="7AC665A7" w:rsidR="007317BB" w:rsidRDefault="007317BB">
      <w:pPr>
        <w:pStyle w:val="CommentText"/>
      </w:pPr>
      <w:r>
        <w:rPr>
          <w:rStyle w:val="CommentReference"/>
        </w:rPr>
        <w:annotationRef/>
      </w:r>
      <w:r>
        <w:t>There’s a saying in resume writing: Show, don’t tell. This is an example of a place to show that you adapted, rather than explaining that you were taught. Also, starting with a verb (“Adapted”) places the emphasis back on your experience.</w:t>
      </w:r>
    </w:p>
  </w:comment>
  <w:comment w:id="44" w:author="Anthony V" w:date="2021-03-01T11:41:00Z" w:initials="AV">
    <w:p w14:paraId="45692004" w14:textId="42C8474F" w:rsidR="008D1A4D" w:rsidRDefault="008D1A4D">
      <w:pPr>
        <w:pStyle w:val="CommentText"/>
      </w:pPr>
      <w:r>
        <w:rPr>
          <w:rStyle w:val="CommentReference"/>
        </w:rPr>
        <w:annotationRef/>
      </w:r>
      <w:r w:rsidR="00F47E3A">
        <w:t>Again, “Show, don’t tell.”  Was there a particular project or scenario that you can quickly summarize that developed these skills? If you can emphasize what you accomplished, your skills will come through.</w:t>
      </w:r>
    </w:p>
  </w:comment>
  <w:comment w:id="45" w:author="Anthony V" w:date="2021-03-01T11:33:00Z" w:initials="AV">
    <w:p w14:paraId="19D46C81" w14:textId="77777777" w:rsidR="007317BB" w:rsidRDefault="007317BB">
      <w:pPr>
        <w:pStyle w:val="CommentText"/>
      </w:pPr>
      <w:r>
        <w:rPr>
          <w:rStyle w:val="CommentReference"/>
        </w:rPr>
        <w:annotationRef/>
      </w:r>
      <w:r>
        <w:t>Another good place to use “Show, don’t tell.” Consider something like this”</w:t>
      </w:r>
    </w:p>
    <w:p w14:paraId="05534D42" w14:textId="77777777" w:rsidR="007317BB" w:rsidRDefault="007317BB" w:rsidP="007317BB">
      <w:pPr>
        <w:pStyle w:val="CommentText"/>
        <w:numPr>
          <w:ilvl w:val="0"/>
          <w:numId w:val="3"/>
        </w:numPr>
      </w:pPr>
      <w:r>
        <w:t>Ensured good communication to provide clients with quality care both at the clinic and at home.</w:t>
      </w:r>
    </w:p>
    <w:p w14:paraId="704DA92B" w14:textId="77777777" w:rsidR="007317BB" w:rsidRDefault="007317BB" w:rsidP="007317BB">
      <w:pPr>
        <w:pStyle w:val="CommentText"/>
        <w:numPr>
          <w:ilvl w:val="0"/>
          <w:numId w:val="3"/>
        </w:numPr>
      </w:pPr>
      <w:r>
        <w:t>Handled questions from parents.</w:t>
      </w:r>
    </w:p>
    <w:p w14:paraId="2836B89F" w14:textId="6F715E75" w:rsidR="007317BB" w:rsidRDefault="007317BB" w:rsidP="007317BB">
      <w:pPr>
        <w:pStyle w:val="CommentText"/>
        <w:numPr>
          <w:ilvl w:val="0"/>
          <w:numId w:val="3"/>
        </w:numPr>
      </w:pPr>
      <w:r>
        <w:t>Promoted patience with clients as they learned novel, complex skills.</w:t>
      </w:r>
    </w:p>
  </w:comment>
  <w:comment w:id="50" w:author="Anthony V" w:date="2021-03-01T11:37:00Z" w:initials="AV">
    <w:p w14:paraId="105A5FC5" w14:textId="02F1D2DF" w:rsidR="008D1A4D" w:rsidRDefault="008D1A4D">
      <w:pPr>
        <w:pStyle w:val="CommentText"/>
      </w:pPr>
      <w:r>
        <w:rPr>
          <w:rStyle w:val="CommentReference"/>
        </w:rPr>
        <w:annotationRef/>
      </w:r>
      <w:r>
        <w:t>Consider deleting.  If you’d like to retain the last three (I would leave CPR off) and you earned them as part of your master’s, consider putting them in that section (or with the job you earned them at, if applicable)/</w:t>
      </w:r>
    </w:p>
  </w:comment>
  <w:comment w:id="63" w:author="Anthony V" w:date="2021-03-01T11:38:00Z" w:initials="AV">
    <w:p w14:paraId="1233717B" w14:textId="150B8C39" w:rsidR="008D1A4D" w:rsidRDefault="008D1A4D">
      <w:pPr>
        <w:pStyle w:val="CommentText"/>
      </w:pPr>
      <w:r>
        <w:rPr>
          <w:rStyle w:val="CommentReference"/>
        </w:rPr>
        <w:annotationRef/>
      </w:r>
      <w:r>
        <w:t>Provide full terms for this and “CLASSIC.”</w:t>
      </w:r>
    </w:p>
  </w:comment>
  <w:comment w:id="74" w:author="Anthony V" w:date="2021-03-01T11:38:00Z" w:initials="AV">
    <w:p w14:paraId="770F366D" w14:textId="0A688E73" w:rsidR="008D1A4D" w:rsidRDefault="008D1A4D">
      <w:pPr>
        <w:pStyle w:val="CommentText"/>
      </w:pPr>
      <w:r>
        <w:rPr>
          <w:rStyle w:val="CommentReference"/>
        </w:rPr>
        <w:annotationRef/>
      </w:r>
      <w:r>
        <w:t>Remove from resume. You can provide these later, typically when you are hired.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32100B" w15:done="0"/>
  <w15:commentEx w15:paraId="5B614AEF" w15:done="0"/>
  <w15:commentEx w15:paraId="383DBF2E" w15:done="0"/>
  <w15:commentEx w15:paraId="638CEE21" w15:done="0"/>
  <w15:commentEx w15:paraId="5B717D49" w15:done="0"/>
  <w15:commentEx w15:paraId="3392B900" w15:done="0"/>
  <w15:commentEx w15:paraId="00000074" w15:done="0"/>
  <w15:commentEx w15:paraId="5C057931" w15:done="0"/>
  <w15:commentEx w15:paraId="2CE34D9A" w15:done="0"/>
  <w15:commentEx w15:paraId="3E621D0D" w15:done="0"/>
  <w15:commentEx w15:paraId="0AFDD6CC" w15:done="0"/>
  <w15:commentEx w15:paraId="503E6813" w15:done="0"/>
  <w15:commentEx w15:paraId="371F6ED7" w15:done="0"/>
  <w15:commentEx w15:paraId="45692004" w15:done="0"/>
  <w15:commentEx w15:paraId="2836B89F" w15:done="0"/>
  <w15:commentEx w15:paraId="105A5FC5" w15:done="0"/>
  <w15:commentEx w15:paraId="1233717B" w15:done="0"/>
  <w15:commentEx w15:paraId="770F36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57D4D"/>
    <w:multiLevelType w:val="multilevel"/>
    <w:tmpl w:val="A528910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6827BDC"/>
    <w:multiLevelType w:val="multilevel"/>
    <w:tmpl w:val="E55CA658"/>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CF1234F"/>
    <w:multiLevelType w:val="hybridMultilevel"/>
    <w:tmpl w:val="A538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V">
    <w15:presenceInfo w15:providerId="None" w15:userId="Anthony 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A1"/>
    <w:rsid w:val="00117B05"/>
    <w:rsid w:val="001E79BF"/>
    <w:rsid w:val="006434A1"/>
    <w:rsid w:val="006D1793"/>
    <w:rsid w:val="007317BB"/>
    <w:rsid w:val="008212F8"/>
    <w:rsid w:val="008D1A4D"/>
    <w:rsid w:val="009A70A6"/>
    <w:rsid w:val="00B24473"/>
    <w:rsid w:val="00CA67A8"/>
    <w:rsid w:val="00D00B42"/>
    <w:rsid w:val="00D62E5C"/>
    <w:rsid w:val="00F4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AF040-DA8A-481A-9368-72E3720D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25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205137"/>
    <w:rPr>
      <w:sz w:val="22"/>
      <w:szCs w:val="22"/>
    </w:rPr>
  </w:style>
  <w:style w:type="character" w:styleId="Hyperlink">
    <w:name w:val="Hyperlink"/>
    <w:basedOn w:val="DefaultParagraphFont"/>
    <w:uiPriority w:val="99"/>
    <w:unhideWhenUsed/>
    <w:rsid w:val="00B63C8C"/>
    <w:rPr>
      <w:color w:val="0563C1" w:themeColor="hyperlink"/>
      <w:u w:val="single"/>
    </w:rPr>
  </w:style>
  <w:style w:type="paragraph" w:styleId="ListParagraph">
    <w:name w:val="List Paragraph"/>
    <w:basedOn w:val="Normal"/>
    <w:uiPriority w:val="34"/>
    <w:qFormat/>
    <w:rsid w:val="001D687B"/>
    <w:pPr>
      <w:ind w:left="720"/>
      <w:contextualSpacing/>
    </w:pPr>
    <w:rPr>
      <w:rFonts w:asciiTheme="minorHAnsi" w:eastAsiaTheme="minorHAnsi" w:hAnsiTheme="minorHAnsi" w:cstheme="minorBidi"/>
    </w:rPr>
  </w:style>
  <w:style w:type="character" w:customStyle="1" w:styleId="UnresolvedMention1">
    <w:name w:val="Unresolved Mention1"/>
    <w:basedOn w:val="DefaultParagraphFont"/>
    <w:uiPriority w:val="99"/>
    <w:rsid w:val="00096B69"/>
    <w:rPr>
      <w:color w:val="605E5C"/>
      <w:shd w:val="clear" w:color="auto" w:fill="E1DFDD"/>
    </w:rPr>
  </w:style>
  <w:style w:type="paragraph" w:styleId="ListBullet">
    <w:name w:val="List Bullet"/>
    <w:basedOn w:val="Normal"/>
    <w:uiPriority w:val="10"/>
    <w:unhideWhenUsed/>
    <w:qFormat/>
    <w:rsid w:val="00665D00"/>
    <w:pPr>
      <w:numPr>
        <w:numId w:val="2"/>
      </w:numPr>
      <w:spacing w:line="288" w:lineRule="auto"/>
      <w:contextualSpacing/>
    </w:pPr>
    <w:rPr>
      <w:rFonts w:asciiTheme="minorHAnsi" w:eastAsiaTheme="minorEastAsia" w:hAnsiTheme="minorHAnsi" w:cstheme="minorBidi"/>
      <w:sz w:val="22"/>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79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9B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67A8"/>
    <w:rPr>
      <w:b/>
      <w:bCs/>
    </w:rPr>
  </w:style>
  <w:style w:type="character" w:customStyle="1" w:styleId="CommentSubjectChar">
    <w:name w:val="Comment Subject Char"/>
    <w:basedOn w:val="CommentTextChar"/>
    <w:link w:val="CommentSubject"/>
    <w:uiPriority w:val="99"/>
    <w:semiHidden/>
    <w:rsid w:val="00CA6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G+L/psGSR2SxRsR9meN0/xKfaQ==">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0C7A60-0564-4A03-A35F-1B1598D8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Sanchez, Jeannette</dc:creator>
  <cp:lastModifiedBy>Anthony V</cp:lastModifiedBy>
  <cp:revision>11</cp:revision>
  <dcterms:created xsi:type="dcterms:W3CDTF">2021-01-27T01:05:00Z</dcterms:created>
  <dcterms:modified xsi:type="dcterms:W3CDTF">2021-06-03T20:09:00Z</dcterms:modified>
</cp:coreProperties>
</file>